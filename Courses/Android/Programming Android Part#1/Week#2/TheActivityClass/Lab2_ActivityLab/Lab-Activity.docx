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7DA52" w14:textId="77777777" w:rsidR="00DA2AFB" w:rsidRPr="003F04EA" w:rsidRDefault="00734826" w:rsidP="00A57938">
      <w:pPr>
        <w:pStyle w:val="Title"/>
      </w:pPr>
      <w:r w:rsidRPr="003F04EA">
        <w:t>Lab</w:t>
      </w:r>
      <w:r w:rsidR="003F04EA" w:rsidRPr="003F04EA">
        <w:t>oratory</w:t>
      </w:r>
      <w:r w:rsidRPr="003F04EA">
        <w:t xml:space="preserve"> – The Activity Class</w:t>
      </w:r>
    </w:p>
    <w:p w14:paraId="08CF47FF" w14:textId="183FC68A" w:rsidR="00DA2AFB" w:rsidRDefault="00E16870" w:rsidP="00741844">
      <w:pPr>
        <w:pStyle w:val="Subtitle"/>
      </w:pPr>
      <w:r>
        <w:t>Learn about the Activity class</w:t>
      </w:r>
    </w:p>
    <w:p w14:paraId="1309AAB3" w14:textId="77777777" w:rsidR="00DA2AFB" w:rsidRDefault="003354F9">
      <w:pPr>
        <w:pStyle w:val="Heading2"/>
      </w:pPr>
      <w:r w:rsidRPr="00741844">
        <w:rPr>
          <w:rStyle w:val="Heading1Char"/>
        </w:rPr>
        <w:t>Objectives</w:t>
      </w:r>
      <w:r>
        <w:t>:</w:t>
      </w:r>
    </w:p>
    <w:p w14:paraId="74E65D2E" w14:textId="7336A895" w:rsidR="00741844" w:rsidRDefault="003354F9">
      <w:pPr>
        <w:pStyle w:val="Standard"/>
        <w:rPr>
          <w:rFonts w:hint="eastAsia"/>
        </w:rPr>
      </w:pPr>
      <w:r>
        <w:t>Familiarize yourself with the Activity class, the Activity lifecycle, and the Android reconfiguration process. Create and monitor a simple applicat</w:t>
      </w:r>
      <w:r w:rsidR="00741844">
        <w:t>ion to observe multiple Activities</w:t>
      </w:r>
      <w:r>
        <w:t xml:space="preserve"> as they move through their lifecycle</w:t>
      </w:r>
      <w:r w:rsidR="00E96D7D">
        <w:t>s</w:t>
      </w:r>
      <w:r>
        <w:t>.</w:t>
      </w:r>
      <w:r w:rsidR="00763896">
        <w:t xml:space="preserve"> </w:t>
      </w:r>
    </w:p>
    <w:p w14:paraId="4491AAD7" w14:textId="77777777" w:rsidR="00741844" w:rsidRDefault="00741844">
      <w:pPr>
        <w:pStyle w:val="Standard"/>
        <w:rPr>
          <w:rFonts w:hint="eastAsia"/>
        </w:rPr>
      </w:pPr>
    </w:p>
    <w:p w14:paraId="2353E122" w14:textId="1EF99260" w:rsidR="00DA2AFB" w:rsidRDefault="00525618">
      <w:pPr>
        <w:pStyle w:val="Standard"/>
        <w:rPr>
          <w:rFonts w:hint="eastAsia"/>
        </w:rPr>
      </w:pPr>
      <w:r>
        <w:t>Once you’ve completed this L</w:t>
      </w:r>
      <w:r w:rsidR="003354F9">
        <w:t>ab you should understand: the Activity class, the Activity l</w:t>
      </w:r>
      <w:r w:rsidR="00741844">
        <w:t>ifecycle, how to start Activitie</w:t>
      </w:r>
      <w:r w:rsidR="003354F9">
        <w:t>s programmatically, and how to handle Activity reconfiguration.</w:t>
      </w:r>
    </w:p>
    <w:p w14:paraId="63F0A5D3" w14:textId="77777777" w:rsidR="00DA2AFB" w:rsidRDefault="003354F9" w:rsidP="00741844">
      <w:pPr>
        <w:pStyle w:val="Heading1"/>
      </w:pPr>
      <w:r>
        <w:t>Part 1: The Activity Class</w:t>
      </w:r>
    </w:p>
    <w:p w14:paraId="22166CA4" w14:textId="62D7C221" w:rsidR="00DA2AFB" w:rsidRDefault="006E0665">
      <w:pPr>
        <w:pStyle w:val="TitleandContentLTGliederung1"/>
        <w:spacing w:before="60"/>
        <w:rPr>
          <w:rFonts w:ascii="Times New Roman" w:eastAsia="Georgia" w:hAnsi="Times New Roman" w:cs="Times New Roman"/>
          <w:sz w:val="24"/>
          <w:szCs w:val="24"/>
        </w:rPr>
      </w:pPr>
      <w:r>
        <w:rPr>
          <w:rFonts w:ascii="Times New Roman" w:eastAsia="Georgia" w:hAnsi="Times New Roman" w:cs="Times New Roman"/>
          <w:sz w:val="24"/>
          <w:szCs w:val="24"/>
        </w:rPr>
        <w:t xml:space="preserve">This part comprises two exercises. </w:t>
      </w:r>
      <w:r w:rsidR="003354F9">
        <w:rPr>
          <w:rFonts w:ascii="Times New Roman" w:eastAsia="Georgia" w:hAnsi="Times New Roman" w:cs="Times New Roman"/>
          <w:sz w:val="24"/>
          <w:szCs w:val="24"/>
        </w:rPr>
        <w:t>T</w:t>
      </w:r>
      <w:r w:rsidR="00741844">
        <w:rPr>
          <w:rFonts w:ascii="Times New Roman" w:eastAsia="Georgia" w:hAnsi="Times New Roman" w:cs="Times New Roman"/>
          <w:sz w:val="24"/>
          <w:szCs w:val="24"/>
        </w:rPr>
        <w:t>he goal</w:t>
      </w:r>
      <w:r>
        <w:rPr>
          <w:rFonts w:ascii="Times New Roman" w:eastAsia="Georgia" w:hAnsi="Times New Roman" w:cs="Times New Roman"/>
          <w:sz w:val="24"/>
          <w:szCs w:val="24"/>
        </w:rPr>
        <w:t xml:space="preserve"> of the</w:t>
      </w:r>
      <w:r w:rsidR="00741844">
        <w:rPr>
          <w:rFonts w:ascii="Times New Roman" w:eastAsia="Georgia" w:hAnsi="Times New Roman" w:cs="Times New Roman"/>
          <w:sz w:val="24"/>
          <w:szCs w:val="24"/>
        </w:rPr>
        <w:t>s</w:t>
      </w:r>
      <w:r>
        <w:rPr>
          <w:rFonts w:ascii="Times New Roman" w:eastAsia="Georgia" w:hAnsi="Times New Roman" w:cs="Times New Roman"/>
          <w:sz w:val="24"/>
          <w:szCs w:val="24"/>
        </w:rPr>
        <w:t>e</w:t>
      </w:r>
      <w:r w:rsidR="00741844">
        <w:rPr>
          <w:rFonts w:ascii="Times New Roman" w:eastAsia="Georgia" w:hAnsi="Times New Roman" w:cs="Times New Roman"/>
          <w:sz w:val="24"/>
          <w:szCs w:val="24"/>
        </w:rPr>
        <w:t xml:space="preserve"> </w:t>
      </w:r>
      <w:r>
        <w:rPr>
          <w:rFonts w:ascii="Times New Roman" w:eastAsia="Georgia" w:hAnsi="Times New Roman" w:cs="Times New Roman"/>
          <w:sz w:val="24"/>
          <w:szCs w:val="24"/>
        </w:rPr>
        <w:t>exercises</w:t>
      </w:r>
      <w:r w:rsidR="00741844">
        <w:rPr>
          <w:rFonts w:ascii="Times New Roman" w:eastAsia="Georgia" w:hAnsi="Times New Roman" w:cs="Times New Roman"/>
          <w:sz w:val="24"/>
          <w:szCs w:val="24"/>
        </w:rPr>
        <w:t xml:space="preserve"> </w:t>
      </w:r>
      <w:r w:rsidR="00E96D7D">
        <w:rPr>
          <w:rFonts w:ascii="Times New Roman" w:eastAsia="Georgia" w:hAnsi="Times New Roman" w:cs="Times New Roman"/>
          <w:sz w:val="24"/>
          <w:szCs w:val="24"/>
        </w:rPr>
        <w:t>is</w:t>
      </w:r>
      <w:r w:rsidR="00741844">
        <w:rPr>
          <w:rFonts w:ascii="Times New Roman" w:eastAsia="Georgia" w:hAnsi="Times New Roman" w:cs="Times New Roman"/>
          <w:sz w:val="24"/>
          <w:szCs w:val="24"/>
        </w:rPr>
        <w:t xml:space="preserve"> </w:t>
      </w:r>
      <w:r w:rsidR="003354F9">
        <w:rPr>
          <w:rFonts w:ascii="Times New Roman" w:eastAsia="Georgia" w:hAnsi="Times New Roman" w:cs="Times New Roman"/>
          <w:sz w:val="24"/>
          <w:szCs w:val="24"/>
        </w:rPr>
        <w:t>to familiarize yourself with the</w:t>
      </w:r>
      <w:r w:rsidR="00741844">
        <w:rPr>
          <w:rFonts w:ascii="Times New Roman" w:eastAsia="Georgia" w:hAnsi="Times New Roman" w:cs="Times New Roman"/>
          <w:sz w:val="24"/>
          <w:szCs w:val="24"/>
        </w:rPr>
        <w:t xml:space="preserve"> Android Activity Lifecycle</w:t>
      </w:r>
      <w:r>
        <w:rPr>
          <w:rFonts w:ascii="Times New Roman" w:eastAsia="Georgia" w:hAnsi="Times New Roman" w:cs="Times New Roman"/>
          <w:sz w:val="24"/>
          <w:szCs w:val="24"/>
        </w:rPr>
        <w:t>,</w:t>
      </w:r>
      <w:r w:rsidR="00741844">
        <w:rPr>
          <w:rFonts w:ascii="Times New Roman" w:eastAsia="Georgia" w:hAnsi="Times New Roman" w:cs="Times New Roman"/>
          <w:sz w:val="24"/>
          <w:szCs w:val="24"/>
        </w:rPr>
        <w:t xml:space="preserve"> and</w:t>
      </w:r>
      <w:r w:rsidR="003354F9">
        <w:rPr>
          <w:rFonts w:ascii="Times New Roman" w:eastAsia="Georgia" w:hAnsi="Times New Roman" w:cs="Times New Roman"/>
          <w:sz w:val="24"/>
          <w:szCs w:val="24"/>
        </w:rPr>
        <w:t xml:space="preserve"> to better understand how Android handles reconfigu</w:t>
      </w:r>
      <w:r w:rsidR="00741844">
        <w:rPr>
          <w:rFonts w:ascii="Times New Roman" w:eastAsia="Georgia" w:hAnsi="Times New Roman" w:cs="Times New Roman"/>
          <w:sz w:val="24"/>
          <w:szCs w:val="24"/>
        </w:rPr>
        <w:t>ration in conjunction with the Activity L</w:t>
      </w:r>
      <w:r w:rsidR="003354F9">
        <w:rPr>
          <w:rFonts w:ascii="Times New Roman" w:eastAsia="Georgia" w:hAnsi="Times New Roman" w:cs="Times New Roman"/>
          <w:sz w:val="24"/>
          <w:szCs w:val="24"/>
        </w:rPr>
        <w:t>ifecycle.</w:t>
      </w:r>
    </w:p>
    <w:p w14:paraId="51529303" w14:textId="77777777" w:rsidR="00DA2AFB" w:rsidRPr="00A05867" w:rsidRDefault="003354F9" w:rsidP="00A05867">
      <w:pPr>
        <w:pStyle w:val="Heading2"/>
      </w:pPr>
      <w:r w:rsidRPr="00A05867">
        <w:t>Exercise A:</w:t>
      </w:r>
    </w:p>
    <w:p w14:paraId="67DEC636" w14:textId="3F485B98" w:rsidR="00DA2AFB" w:rsidRDefault="006E0665">
      <w:pPr>
        <w:pStyle w:val="TwoContentLTGliederung1"/>
        <w:spacing w:before="60"/>
        <w:rPr>
          <w:rFonts w:ascii="Times New Roman" w:eastAsia="Georgia" w:hAnsi="Times New Roman" w:cs="Times New Roman"/>
          <w:sz w:val="24"/>
          <w:szCs w:val="24"/>
        </w:rPr>
      </w:pPr>
      <w:r>
        <w:rPr>
          <w:rFonts w:ascii="Helvetica Neue" w:eastAsia="Georgia" w:hAnsi="Helvetica Neue"/>
          <w:b/>
          <w:noProof/>
          <w:lang w:eastAsia="en-US" w:bidi="ar-SA"/>
        </w:rPr>
        <w:drawing>
          <wp:anchor distT="0" distB="0" distL="114300" distR="114300" simplePos="0" relativeHeight="251658240" behindDoc="0" locked="0" layoutInCell="1" allowOverlap="1" wp14:anchorId="30FC6BC8" wp14:editId="5EBF9911">
            <wp:simplePos x="0" y="0"/>
            <wp:positionH relativeFrom="column">
              <wp:posOffset>2053590</wp:posOffset>
            </wp:positionH>
            <wp:positionV relativeFrom="paragraph">
              <wp:posOffset>863600</wp:posOffset>
            </wp:positionV>
            <wp:extent cx="1645920" cy="2743200"/>
            <wp:effectExtent l="25400" t="25400" r="30480" b="25400"/>
            <wp:wrapTopAndBottom/>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1645920" cy="2743200"/>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54F9">
        <w:rPr>
          <w:rFonts w:ascii="Times New Roman" w:eastAsia="Georgia" w:hAnsi="Times New Roman" w:cs="Times New Roman"/>
          <w:sz w:val="24"/>
          <w:szCs w:val="24"/>
        </w:rPr>
        <w:t>The application you will use in this exercise</w:t>
      </w:r>
      <w:r w:rsidR="00E96D7D">
        <w:rPr>
          <w:rFonts w:ascii="Times New Roman" w:eastAsia="Georgia" w:hAnsi="Times New Roman" w:cs="Times New Roman"/>
          <w:sz w:val="24"/>
          <w:szCs w:val="24"/>
        </w:rPr>
        <w:t>, called ActivityLab,</w:t>
      </w:r>
      <w:r w:rsidR="003354F9">
        <w:rPr>
          <w:rFonts w:ascii="Times New Roman" w:eastAsia="Georgia" w:hAnsi="Times New Roman" w:cs="Times New Roman"/>
          <w:sz w:val="24"/>
          <w:szCs w:val="24"/>
        </w:rPr>
        <w:t xml:space="preserve"> will display a user interface like that shown below. We </w:t>
      </w:r>
      <w:r w:rsidR="00E96D7D">
        <w:rPr>
          <w:rFonts w:ascii="Times New Roman" w:eastAsia="Georgia" w:hAnsi="Times New Roman" w:cs="Times New Roman"/>
          <w:sz w:val="24"/>
          <w:szCs w:val="24"/>
        </w:rPr>
        <w:t>are providing</w:t>
      </w:r>
      <w:r w:rsidR="003354F9">
        <w:rPr>
          <w:rFonts w:ascii="Times New Roman" w:eastAsia="Georgia" w:hAnsi="Times New Roman" w:cs="Times New Roman"/>
          <w:sz w:val="24"/>
          <w:szCs w:val="24"/>
        </w:rPr>
        <w:t xml:space="preserve"> the layout resources for this application, so you </w:t>
      </w:r>
      <w:r>
        <w:rPr>
          <w:rFonts w:ascii="Times New Roman" w:eastAsia="Georgia" w:hAnsi="Times New Roman" w:cs="Times New Roman"/>
          <w:sz w:val="24"/>
          <w:szCs w:val="24"/>
        </w:rPr>
        <w:t>will not need to implement them</w:t>
      </w:r>
      <w:r w:rsidR="00E96D7D">
        <w:rPr>
          <w:rFonts w:ascii="Times New Roman" w:eastAsia="Georgia" w:hAnsi="Times New Roman" w:cs="Times New Roman"/>
          <w:sz w:val="24"/>
          <w:szCs w:val="24"/>
        </w:rPr>
        <w:t xml:space="preserve"> and you should not change them</w:t>
      </w:r>
      <w:r>
        <w:rPr>
          <w:rFonts w:ascii="Times New Roman" w:eastAsia="Georgia" w:hAnsi="Times New Roman" w:cs="Times New Roman"/>
          <w:sz w:val="24"/>
          <w:szCs w:val="24"/>
        </w:rPr>
        <w:t>.</w:t>
      </w:r>
    </w:p>
    <w:p w14:paraId="6866E393" w14:textId="77777777" w:rsidR="006E0665" w:rsidRDefault="006E0665">
      <w:pPr>
        <w:rPr>
          <w:rFonts w:ascii="Times New Roman" w:eastAsia="Georgia" w:hAnsi="Times New Roman" w:cs="Times New Roman"/>
          <w:color w:val="000000"/>
        </w:rPr>
      </w:pPr>
      <w:r>
        <w:rPr>
          <w:rFonts w:ascii="Times New Roman" w:eastAsia="Georgia" w:hAnsi="Times New Roman" w:cs="Times New Roman"/>
        </w:rPr>
        <w:br w:type="page"/>
      </w:r>
    </w:p>
    <w:p w14:paraId="4E357610" w14:textId="3A50E24C" w:rsidR="00DA2AFB" w:rsidRDefault="003354F9">
      <w:pPr>
        <w:pStyle w:val="TwoContentLTGliederung1"/>
        <w:spacing w:before="60"/>
        <w:rPr>
          <w:rFonts w:ascii="Times New Roman" w:eastAsia="Georgia" w:hAnsi="Times New Roman" w:cs="Times New Roman"/>
          <w:sz w:val="24"/>
          <w:szCs w:val="24"/>
        </w:rPr>
      </w:pPr>
      <w:r>
        <w:rPr>
          <w:rFonts w:ascii="Times New Roman" w:eastAsia="Georgia" w:hAnsi="Times New Roman" w:cs="Times New Roman"/>
          <w:sz w:val="24"/>
          <w:szCs w:val="24"/>
        </w:rPr>
        <w:lastRenderedPageBreak/>
        <w:t xml:space="preserve">This application comprises two </w:t>
      </w:r>
      <w:r w:rsidR="005920DB">
        <w:rPr>
          <w:rFonts w:ascii="Times New Roman" w:eastAsia="Georgia" w:hAnsi="Times New Roman" w:cs="Times New Roman"/>
          <w:sz w:val="24"/>
          <w:szCs w:val="24"/>
        </w:rPr>
        <w:t>A</w:t>
      </w:r>
      <w:r>
        <w:rPr>
          <w:rFonts w:ascii="Times New Roman" w:eastAsia="Georgia" w:hAnsi="Times New Roman" w:cs="Times New Roman"/>
          <w:sz w:val="24"/>
          <w:szCs w:val="24"/>
        </w:rPr>
        <w:t xml:space="preserve">ctivities. The first Activity, called </w:t>
      </w:r>
      <w:r w:rsidR="005920DB">
        <w:rPr>
          <w:rFonts w:ascii="Times New Roman" w:eastAsia="Georgia" w:hAnsi="Times New Roman" w:cs="Times New Roman"/>
          <w:sz w:val="24"/>
          <w:szCs w:val="24"/>
        </w:rPr>
        <w:t>“</w:t>
      </w:r>
      <w:r w:rsidR="00E96D7D">
        <w:rPr>
          <w:rFonts w:ascii="Times New Roman" w:eastAsia="Georgia" w:hAnsi="Times New Roman" w:cs="Times New Roman"/>
          <w:sz w:val="24"/>
          <w:szCs w:val="24"/>
        </w:rPr>
        <w:t>ActivityOne</w:t>
      </w:r>
      <w:r w:rsidR="00D971C2">
        <w:rPr>
          <w:rFonts w:ascii="Times New Roman" w:eastAsia="Georgia" w:hAnsi="Times New Roman" w:cs="Times New Roman"/>
          <w:sz w:val="24"/>
          <w:szCs w:val="24"/>
        </w:rPr>
        <w:t>,</w:t>
      </w:r>
      <w:r w:rsidR="005920DB">
        <w:rPr>
          <w:rFonts w:ascii="Times New Roman" w:eastAsia="Georgia" w:hAnsi="Times New Roman" w:cs="Times New Roman"/>
          <w:sz w:val="24"/>
          <w:szCs w:val="24"/>
        </w:rPr>
        <w:t>”</w:t>
      </w:r>
      <w:r>
        <w:rPr>
          <w:rFonts w:ascii="Times New Roman" w:eastAsia="Georgia" w:hAnsi="Times New Roman" w:cs="Times New Roman"/>
          <w:sz w:val="24"/>
          <w:szCs w:val="24"/>
        </w:rPr>
        <w:t xml:space="preserve"> </w:t>
      </w:r>
      <w:del w:id="0" w:author="Adam Porter" w:date="2014-09-15T22:11:00Z">
        <w:r w:rsidR="00D971C2" w:rsidDel="00306DB6">
          <w:rPr>
            <w:rFonts w:ascii="Times New Roman" w:eastAsia="Georgia" w:hAnsi="Times New Roman" w:cs="Times New Roman"/>
            <w:sz w:val="24"/>
            <w:szCs w:val="24"/>
          </w:rPr>
          <w:delText xml:space="preserve">will </w:delText>
        </w:r>
      </w:del>
      <w:r w:rsidR="00D971C2">
        <w:rPr>
          <w:rFonts w:ascii="Times New Roman" w:eastAsia="Georgia" w:hAnsi="Times New Roman" w:cs="Times New Roman"/>
          <w:sz w:val="24"/>
          <w:szCs w:val="24"/>
        </w:rPr>
        <w:t>output</w:t>
      </w:r>
      <w:ins w:id="1" w:author="Adam Porter" w:date="2014-09-15T22:11:00Z">
        <w:r w:rsidR="00306DB6">
          <w:rPr>
            <w:rFonts w:ascii="Times New Roman" w:eastAsia="Georgia" w:hAnsi="Times New Roman" w:cs="Times New Roman"/>
            <w:sz w:val="24"/>
            <w:szCs w:val="24"/>
          </w:rPr>
          <w:t>s</w:t>
        </w:r>
      </w:ins>
      <w:r w:rsidR="00D971C2">
        <w:rPr>
          <w:rFonts w:ascii="Times New Roman" w:eastAsia="Georgia" w:hAnsi="Times New Roman" w:cs="Times New Roman"/>
          <w:sz w:val="24"/>
          <w:szCs w:val="24"/>
        </w:rPr>
        <w:t xml:space="preserve"> Log messages, using the </w:t>
      </w:r>
      <w:proofErr w:type="gramStart"/>
      <w:r w:rsidR="00D971C2">
        <w:rPr>
          <w:rFonts w:ascii="Times New Roman" w:eastAsia="Georgia" w:hAnsi="Times New Roman" w:cs="Times New Roman"/>
          <w:sz w:val="24"/>
          <w:szCs w:val="24"/>
        </w:rPr>
        <w:t>Log.i(</w:t>
      </w:r>
      <w:proofErr w:type="gramEnd"/>
      <w:r w:rsidR="00D971C2">
        <w:rPr>
          <w:rFonts w:ascii="Times New Roman" w:eastAsia="Georgia" w:hAnsi="Times New Roman" w:cs="Times New Roman"/>
          <w:sz w:val="24"/>
          <w:szCs w:val="24"/>
        </w:rPr>
        <w:t>) method, every time any Activity lifecycle callback method is invoked: onCreate(), onRestart(), onStart(), onResume(), onPause(), onStop() and onDestroy().</w:t>
      </w:r>
      <w:r w:rsidR="001F350C">
        <w:rPr>
          <w:rFonts w:ascii="Times New Roman" w:eastAsia="Georgia" w:hAnsi="Times New Roman" w:cs="Times New Roman"/>
          <w:sz w:val="24"/>
          <w:szCs w:val="24"/>
        </w:rPr>
        <w:t xml:space="preserve">  </w:t>
      </w:r>
      <w:del w:id="2" w:author="Adam Porter" w:date="2014-09-15T22:11:00Z">
        <w:r w:rsidR="001F350C" w:rsidDel="00306DB6">
          <w:rPr>
            <w:rFonts w:ascii="Times New Roman" w:eastAsia="Georgia" w:hAnsi="Times New Roman" w:cs="Times New Roman"/>
            <w:sz w:val="24"/>
            <w:szCs w:val="24"/>
          </w:rPr>
          <w:delText>In addition, the</w:delText>
        </w:r>
      </w:del>
      <w:ins w:id="3" w:author="Adam Porter" w:date="2014-09-15T22:11:00Z">
        <w:r w:rsidR="00306DB6">
          <w:rPr>
            <w:rFonts w:ascii="Times New Roman" w:eastAsia="Georgia" w:hAnsi="Times New Roman" w:cs="Times New Roman"/>
            <w:sz w:val="24"/>
            <w:szCs w:val="24"/>
          </w:rPr>
          <w:t>This</w:t>
        </w:r>
      </w:ins>
      <w:r w:rsidR="001F350C">
        <w:rPr>
          <w:rFonts w:ascii="Times New Roman" w:eastAsia="Georgia" w:hAnsi="Times New Roman" w:cs="Times New Roman"/>
          <w:sz w:val="24"/>
          <w:szCs w:val="24"/>
        </w:rPr>
        <w:t xml:space="preserve"> Activity </w:t>
      </w:r>
      <w:del w:id="4" w:author="Adam Porter" w:date="2014-09-15T22:11:00Z">
        <w:r w:rsidDel="00306DB6">
          <w:rPr>
            <w:rFonts w:ascii="Times New Roman" w:eastAsia="Georgia" w:hAnsi="Times New Roman" w:cs="Times New Roman"/>
            <w:sz w:val="24"/>
            <w:szCs w:val="24"/>
          </w:rPr>
          <w:delText xml:space="preserve">will </w:delText>
        </w:r>
      </w:del>
      <w:ins w:id="5" w:author="Adam Porter" w:date="2014-09-15T22:11:00Z">
        <w:r w:rsidR="00306DB6">
          <w:rPr>
            <w:rFonts w:ascii="Times New Roman" w:eastAsia="Georgia" w:hAnsi="Times New Roman" w:cs="Times New Roman"/>
            <w:sz w:val="24"/>
            <w:szCs w:val="24"/>
          </w:rPr>
          <w:t xml:space="preserve">should </w:t>
        </w:r>
      </w:ins>
      <w:r w:rsidR="001F350C">
        <w:rPr>
          <w:rFonts w:ascii="Times New Roman" w:eastAsia="Georgia" w:hAnsi="Times New Roman" w:cs="Times New Roman"/>
          <w:sz w:val="24"/>
          <w:szCs w:val="24"/>
        </w:rPr>
        <w:t xml:space="preserve">also </w:t>
      </w:r>
      <w:r>
        <w:rPr>
          <w:rFonts w:ascii="Times New Roman" w:eastAsia="Georgia" w:hAnsi="Times New Roman" w:cs="Times New Roman"/>
          <w:sz w:val="24"/>
          <w:szCs w:val="24"/>
        </w:rPr>
        <w:t xml:space="preserve">monitor </w:t>
      </w:r>
      <w:r w:rsidR="001F350C">
        <w:rPr>
          <w:rFonts w:ascii="Times New Roman" w:eastAsia="Georgia" w:hAnsi="Times New Roman" w:cs="Times New Roman"/>
          <w:sz w:val="24"/>
          <w:szCs w:val="24"/>
        </w:rPr>
        <w:t xml:space="preserve">and display information about </w:t>
      </w:r>
      <w:r w:rsidR="005920DB">
        <w:rPr>
          <w:rFonts w:ascii="Times New Roman" w:eastAsia="Georgia" w:hAnsi="Times New Roman" w:cs="Times New Roman"/>
          <w:sz w:val="24"/>
          <w:szCs w:val="24"/>
        </w:rPr>
        <w:t xml:space="preserve">the </w:t>
      </w:r>
      <w:r w:rsidR="001F350C">
        <w:rPr>
          <w:rFonts w:ascii="Times New Roman" w:eastAsia="Georgia" w:hAnsi="Times New Roman" w:cs="Times New Roman"/>
          <w:sz w:val="24"/>
          <w:szCs w:val="24"/>
        </w:rPr>
        <w:t xml:space="preserve">following </w:t>
      </w:r>
      <w:r>
        <w:rPr>
          <w:rFonts w:ascii="Times New Roman" w:eastAsia="Georgia" w:hAnsi="Times New Roman" w:cs="Times New Roman"/>
          <w:sz w:val="24"/>
          <w:szCs w:val="24"/>
        </w:rPr>
        <w:t>Acti</w:t>
      </w:r>
      <w:r w:rsidR="005920DB">
        <w:rPr>
          <w:rFonts w:ascii="Times New Roman" w:eastAsia="Georgia" w:hAnsi="Times New Roman" w:cs="Times New Roman"/>
          <w:sz w:val="24"/>
          <w:szCs w:val="24"/>
        </w:rPr>
        <w:t xml:space="preserve">vity class’ lifecycle callback methods: </w:t>
      </w:r>
      <w:proofErr w:type="gramStart"/>
      <w:r>
        <w:rPr>
          <w:rFonts w:ascii="Times New Roman" w:eastAsia="Georgia" w:hAnsi="Times New Roman" w:cs="Times New Roman"/>
          <w:sz w:val="24"/>
          <w:szCs w:val="24"/>
        </w:rPr>
        <w:t>onCreate(</w:t>
      </w:r>
      <w:proofErr w:type="gramEnd"/>
      <w:r>
        <w:rPr>
          <w:rFonts w:ascii="Times New Roman" w:eastAsia="Georgia" w:hAnsi="Times New Roman" w:cs="Times New Roman"/>
          <w:sz w:val="24"/>
          <w:szCs w:val="24"/>
        </w:rPr>
        <w:t>),</w:t>
      </w:r>
      <w:r w:rsidR="005920DB">
        <w:rPr>
          <w:rFonts w:ascii="Times New Roman" w:eastAsia="Georgia" w:hAnsi="Times New Roman" w:cs="Times New Roman"/>
          <w:sz w:val="24"/>
          <w:szCs w:val="24"/>
        </w:rPr>
        <w:t xml:space="preserve"> onRestart(), </w:t>
      </w:r>
      <w:r>
        <w:rPr>
          <w:rFonts w:ascii="Times New Roman" w:eastAsia="Georgia" w:hAnsi="Times New Roman" w:cs="Times New Roman"/>
          <w:sz w:val="24"/>
          <w:szCs w:val="24"/>
        </w:rPr>
        <w:t xml:space="preserve">onStart(), </w:t>
      </w:r>
      <w:r w:rsidR="005920DB">
        <w:rPr>
          <w:rFonts w:ascii="Times New Roman" w:eastAsia="Georgia" w:hAnsi="Times New Roman" w:cs="Times New Roman"/>
          <w:sz w:val="24"/>
          <w:szCs w:val="24"/>
        </w:rPr>
        <w:t>and onResume().</w:t>
      </w:r>
      <w:r w:rsidR="00D971C2">
        <w:rPr>
          <w:rFonts w:ascii="Times New Roman" w:eastAsia="Georgia" w:hAnsi="Times New Roman" w:cs="Times New Roman"/>
          <w:sz w:val="24"/>
          <w:szCs w:val="24"/>
        </w:rPr>
        <w:t xml:space="preserve"> </w:t>
      </w:r>
      <w:r w:rsidR="001F350C">
        <w:rPr>
          <w:rFonts w:ascii="Times New Roman" w:eastAsia="Georgia" w:hAnsi="Times New Roman" w:cs="Times New Roman"/>
          <w:sz w:val="24"/>
          <w:szCs w:val="24"/>
        </w:rPr>
        <w:t xml:space="preserve">Specifically, the </w:t>
      </w:r>
      <w:r w:rsidR="00D971C2">
        <w:rPr>
          <w:rFonts w:ascii="Times New Roman" w:eastAsia="Georgia" w:hAnsi="Times New Roman" w:cs="Times New Roman"/>
          <w:sz w:val="24"/>
          <w:szCs w:val="24"/>
        </w:rPr>
        <w:t>Activity</w:t>
      </w:r>
      <w:r>
        <w:rPr>
          <w:rFonts w:ascii="Times New Roman" w:eastAsia="Georgia" w:hAnsi="Times New Roman" w:cs="Times New Roman"/>
          <w:sz w:val="24"/>
          <w:szCs w:val="24"/>
        </w:rPr>
        <w:t xml:space="preserve"> will maintain one counter for each </w:t>
      </w:r>
      <w:r w:rsidR="001F350C">
        <w:rPr>
          <w:rFonts w:ascii="Times New Roman" w:eastAsia="Georgia" w:hAnsi="Times New Roman" w:cs="Times New Roman"/>
          <w:sz w:val="24"/>
          <w:szCs w:val="24"/>
        </w:rPr>
        <w:t xml:space="preserve">of these </w:t>
      </w:r>
      <w:r>
        <w:rPr>
          <w:rFonts w:ascii="Times New Roman" w:eastAsia="Georgia" w:hAnsi="Times New Roman" w:cs="Times New Roman"/>
          <w:sz w:val="24"/>
          <w:szCs w:val="24"/>
        </w:rPr>
        <w:t>method</w:t>
      </w:r>
      <w:r w:rsidR="001F350C">
        <w:rPr>
          <w:rFonts w:ascii="Times New Roman" w:eastAsia="Georgia" w:hAnsi="Times New Roman" w:cs="Times New Roman"/>
          <w:sz w:val="24"/>
          <w:szCs w:val="24"/>
        </w:rPr>
        <w:t>s</w:t>
      </w:r>
      <w:ins w:id="6" w:author="Adam Porter" w:date="2014-09-15T22:12:00Z">
        <w:r w:rsidR="00306DB6">
          <w:rPr>
            <w:rFonts w:ascii="Times New Roman" w:eastAsia="Georgia" w:hAnsi="Times New Roman" w:cs="Times New Roman"/>
            <w:sz w:val="24"/>
            <w:szCs w:val="24"/>
          </w:rPr>
          <w:t xml:space="preserve">. These </w:t>
        </w:r>
      </w:ins>
      <w:del w:id="7" w:author="Adam Porter" w:date="2014-09-15T22:12:00Z">
        <w:r w:rsidDel="00306DB6">
          <w:rPr>
            <w:rFonts w:ascii="Times New Roman" w:eastAsia="Georgia" w:hAnsi="Times New Roman" w:cs="Times New Roman"/>
            <w:sz w:val="24"/>
            <w:szCs w:val="24"/>
          </w:rPr>
          <w:delText xml:space="preserve">, </w:delText>
        </w:r>
      </w:del>
      <w:r w:rsidR="001F350C">
        <w:rPr>
          <w:rFonts w:ascii="Times New Roman" w:eastAsia="Georgia" w:hAnsi="Times New Roman" w:cs="Times New Roman"/>
          <w:sz w:val="24"/>
          <w:szCs w:val="24"/>
        </w:rPr>
        <w:t>count</w:t>
      </w:r>
      <w:ins w:id="8" w:author="Adam Porter" w:date="2014-09-15T22:12:00Z">
        <w:r w:rsidR="00306DB6">
          <w:rPr>
            <w:rFonts w:ascii="Times New Roman" w:eastAsia="Georgia" w:hAnsi="Times New Roman" w:cs="Times New Roman"/>
            <w:sz w:val="24"/>
            <w:szCs w:val="24"/>
          </w:rPr>
          <w:t>ers count</w:t>
        </w:r>
      </w:ins>
      <w:r>
        <w:rPr>
          <w:rFonts w:ascii="Times New Roman" w:eastAsia="Georgia" w:hAnsi="Times New Roman" w:cs="Times New Roman"/>
          <w:sz w:val="24"/>
          <w:szCs w:val="24"/>
        </w:rPr>
        <w:t xml:space="preserve"> the number of times that </w:t>
      </w:r>
      <w:r w:rsidR="001F350C">
        <w:rPr>
          <w:rFonts w:ascii="Times New Roman" w:eastAsia="Georgia" w:hAnsi="Times New Roman" w:cs="Times New Roman"/>
          <w:sz w:val="24"/>
          <w:szCs w:val="24"/>
        </w:rPr>
        <w:t xml:space="preserve">each of these </w:t>
      </w:r>
      <w:r>
        <w:rPr>
          <w:rFonts w:ascii="Times New Roman" w:eastAsia="Georgia" w:hAnsi="Times New Roman" w:cs="Times New Roman"/>
          <w:sz w:val="24"/>
          <w:szCs w:val="24"/>
        </w:rPr>
        <w:t>method</w:t>
      </w:r>
      <w:r w:rsidR="001F350C">
        <w:rPr>
          <w:rFonts w:ascii="Times New Roman" w:eastAsia="Georgia" w:hAnsi="Times New Roman" w:cs="Times New Roman"/>
          <w:sz w:val="24"/>
          <w:szCs w:val="24"/>
        </w:rPr>
        <w:t>s</w:t>
      </w:r>
      <w:r>
        <w:rPr>
          <w:rFonts w:ascii="Times New Roman" w:eastAsia="Georgia" w:hAnsi="Times New Roman" w:cs="Times New Roman"/>
          <w:sz w:val="24"/>
          <w:szCs w:val="24"/>
        </w:rPr>
        <w:t xml:space="preserve"> has been </w:t>
      </w:r>
      <w:r w:rsidR="005920DB">
        <w:rPr>
          <w:rFonts w:ascii="Times New Roman" w:eastAsia="Georgia" w:hAnsi="Times New Roman" w:cs="Times New Roman"/>
          <w:sz w:val="24"/>
          <w:szCs w:val="24"/>
        </w:rPr>
        <w:t>invoked</w:t>
      </w:r>
      <w:r>
        <w:rPr>
          <w:rFonts w:ascii="Times New Roman" w:eastAsia="Georgia" w:hAnsi="Times New Roman" w:cs="Times New Roman"/>
          <w:sz w:val="24"/>
          <w:szCs w:val="24"/>
        </w:rPr>
        <w:t xml:space="preserve"> s</w:t>
      </w:r>
      <w:r w:rsidR="005920DB">
        <w:rPr>
          <w:rFonts w:ascii="Times New Roman" w:eastAsia="Georgia" w:hAnsi="Times New Roman" w:cs="Times New Roman"/>
          <w:sz w:val="24"/>
          <w:szCs w:val="24"/>
        </w:rPr>
        <w:t xml:space="preserve">ince </w:t>
      </w:r>
      <w:r w:rsidR="00E96D7D">
        <w:rPr>
          <w:rFonts w:ascii="Times New Roman" w:eastAsia="Georgia" w:hAnsi="Times New Roman" w:cs="Times New Roman"/>
          <w:sz w:val="24"/>
          <w:szCs w:val="24"/>
        </w:rPr>
        <w:t>ActivityOne</w:t>
      </w:r>
      <w:ins w:id="9" w:author="Adam Porter" w:date="2014-09-15T22:12:00Z">
        <w:r w:rsidR="00306DB6">
          <w:rPr>
            <w:rFonts w:ascii="Times New Roman" w:eastAsia="Georgia" w:hAnsi="Times New Roman" w:cs="Times New Roman"/>
            <w:sz w:val="24"/>
            <w:szCs w:val="24"/>
          </w:rPr>
          <w:t xml:space="preserve"> </w:t>
        </w:r>
      </w:ins>
      <w:ins w:id="10" w:author="Adam Porter" w:date="2014-09-18T10:59:00Z">
        <w:r w:rsidR="00D1030B">
          <w:rPr>
            <w:rFonts w:ascii="Times New Roman" w:eastAsia="Georgia" w:hAnsi="Times New Roman" w:cs="Times New Roman"/>
            <w:sz w:val="24"/>
            <w:szCs w:val="24"/>
          </w:rPr>
          <w:t xml:space="preserve">last </w:t>
        </w:r>
      </w:ins>
      <w:r w:rsidR="005920DB">
        <w:rPr>
          <w:rFonts w:ascii="Times New Roman" w:eastAsia="Georgia" w:hAnsi="Times New Roman" w:cs="Times New Roman"/>
          <w:sz w:val="24"/>
          <w:szCs w:val="24"/>
        </w:rPr>
        <w:t xml:space="preserve">started up. </w:t>
      </w:r>
      <w:r>
        <w:rPr>
          <w:rFonts w:ascii="Times New Roman" w:eastAsia="Georgia" w:hAnsi="Times New Roman" w:cs="Times New Roman"/>
          <w:sz w:val="24"/>
          <w:szCs w:val="24"/>
        </w:rPr>
        <w:t>The method</w:t>
      </w:r>
      <w:r w:rsidR="005920DB">
        <w:rPr>
          <w:rFonts w:ascii="Times New Roman" w:eastAsia="Georgia" w:hAnsi="Times New Roman" w:cs="Times New Roman"/>
          <w:sz w:val="24"/>
          <w:szCs w:val="24"/>
        </w:rPr>
        <w:t xml:space="preserve"> name</w:t>
      </w:r>
      <w:r>
        <w:rPr>
          <w:rFonts w:ascii="Times New Roman" w:eastAsia="Georgia" w:hAnsi="Times New Roman" w:cs="Times New Roman"/>
          <w:sz w:val="24"/>
          <w:szCs w:val="24"/>
        </w:rPr>
        <w:t xml:space="preserve">s </w:t>
      </w:r>
      <w:r w:rsidR="005920DB">
        <w:rPr>
          <w:rFonts w:ascii="Times New Roman" w:eastAsia="Georgia" w:hAnsi="Times New Roman" w:cs="Times New Roman"/>
          <w:sz w:val="24"/>
          <w:szCs w:val="24"/>
        </w:rPr>
        <w:t>and</w:t>
      </w:r>
      <w:r>
        <w:rPr>
          <w:rFonts w:ascii="Times New Roman" w:eastAsia="Georgia" w:hAnsi="Times New Roman" w:cs="Times New Roman"/>
          <w:sz w:val="24"/>
          <w:szCs w:val="24"/>
        </w:rPr>
        <w:t xml:space="preserve"> their current invocation counts should always be displayed </w:t>
      </w:r>
      <w:r w:rsidR="005920DB">
        <w:rPr>
          <w:rFonts w:ascii="Times New Roman" w:eastAsia="Georgia" w:hAnsi="Times New Roman" w:cs="Times New Roman"/>
          <w:sz w:val="24"/>
          <w:szCs w:val="24"/>
        </w:rPr>
        <w:t>whenever</w:t>
      </w:r>
      <w:r>
        <w:rPr>
          <w:rFonts w:ascii="Times New Roman" w:eastAsia="Georgia" w:hAnsi="Times New Roman" w:cs="Times New Roman"/>
          <w:sz w:val="24"/>
          <w:szCs w:val="24"/>
        </w:rPr>
        <w:t xml:space="preserve"> </w:t>
      </w:r>
      <w:r w:rsidR="00E96D7D">
        <w:rPr>
          <w:rFonts w:ascii="Times New Roman" w:eastAsia="Georgia" w:hAnsi="Times New Roman" w:cs="Times New Roman"/>
          <w:sz w:val="24"/>
          <w:szCs w:val="24"/>
        </w:rPr>
        <w:t>ActivityOne</w:t>
      </w:r>
      <w:r w:rsidR="005920DB">
        <w:rPr>
          <w:rFonts w:ascii="Times New Roman" w:eastAsia="Georgia" w:hAnsi="Times New Roman" w:cs="Times New Roman"/>
          <w:sz w:val="24"/>
          <w:szCs w:val="24"/>
        </w:rPr>
        <w:t>’s user interface is visible.</w:t>
      </w:r>
      <w:r w:rsidR="00D971C2" w:rsidRPr="00D971C2">
        <w:rPr>
          <w:rFonts w:ascii="Times New Roman" w:eastAsia="Georgia" w:hAnsi="Times New Roman" w:cs="Times New Roman"/>
          <w:sz w:val="24"/>
          <w:szCs w:val="24"/>
        </w:rPr>
        <w:t xml:space="preserve"> </w:t>
      </w:r>
      <w:r w:rsidR="00D971C2">
        <w:rPr>
          <w:rFonts w:ascii="Times New Roman" w:eastAsia="Georgia" w:hAnsi="Times New Roman" w:cs="Times New Roman"/>
          <w:sz w:val="24"/>
          <w:szCs w:val="24"/>
        </w:rPr>
        <w:t xml:space="preserve"> </w:t>
      </w:r>
      <w:ins w:id="11" w:author="Adam Porter" w:date="2014-09-15T22:17:00Z">
        <w:r w:rsidR="00306DB6" w:rsidRPr="00EC22EC">
          <w:rPr>
            <w:rFonts w:ascii="Times New Roman" w:eastAsia="Georgia" w:hAnsi="Times New Roman" w:cs="Times New Roman"/>
            <w:b/>
            <w:sz w:val="24"/>
            <w:szCs w:val="24"/>
            <w:rPrChange w:id="12" w:author="Adam Porter" w:date="2014-09-15T22:21:00Z">
              <w:rPr>
                <w:rFonts w:ascii="Times New Roman" w:eastAsia="Georgia" w:hAnsi="Times New Roman" w:cs="Times New Roman"/>
                <w:sz w:val="24"/>
                <w:szCs w:val="24"/>
              </w:rPr>
            </w:rPrChange>
          </w:rPr>
          <w:t>Note</w:t>
        </w:r>
        <w:r w:rsidR="00306DB6">
          <w:rPr>
            <w:rFonts w:ascii="Times New Roman" w:eastAsia="Georgia" w:hAnsi="Times New Roman" w:cs="Times New Roman"/>
            <w:sz w:val="24"/>
            <w:szCs w:val="24"/>
          </w:rPr>
          <w:t xml:space="preserve">: </w:t>
        </w:r>
      </w:ins>
      <w:ins w:id="13" w:author="Adam Porter" w:date="2014-09-15T22:27:00Z">
        <w:r w:rsidR="00EC22EC" w:rsidRPr="00EC22EC">
          <w:rPr>
            <w:rFonts w:ascii="Times New Roman" w:eastAsia="Georgia" w:hAnsi="Times New Roman" w:cs="Times New Roman"/>
            <w:b/>
            <w:sz w:val="24"/>
            <w:szCs w:val="24"/>
            <w:rPrChange w:id="14" w:author="Adam Porter" w:date="2014-09-15T22:30:00Z">
              <w:rPr>
                <w:rFonts w:ascii="Times New Roman" w:eastAsia="Georgia" w:hAnsi="Times New Roman" w:cs="Times New Roman"/>
                <w:sz w:val="24"/>
                <w:szCs w:val="24"/>
              </w:rPr>
            </w:rPrChange>
          </w:rPr>
          <w:t xml:space="preserve">Don't </w:t>
        </w:r>
      </w:ins>
      <w:ins w:id="15" w:author="Adam Porter" w:date="2014-09-15T22:21:00Z">
        <w:r w:rsidR="00EC22EC" w:rsidRPr="00EC22EC">
          <w:rPr>
            <w:rFonts w:ascii="Times New Roman" w:eastAsia="Georgia" w:hAnsi="Times New Roman" w:cs="Times New Roman"/>
            <w:b/>
            <w:sz w:val="24"/>
            <w:szCs w:val="24"/>
            <w:rPrChange w:id="16" w:author="Adam Porter" w:date="2014-09-15T22:30:00Z">
              <w:rPr>
                <w:rFonts w:ascii="Times New Roman" w:eastAsia="Georgia" w:hAnsi="Times New Roman" w:cs="Times New Roman"/>
                <w:sz w:val="24"/>
                <w:szCs w:val="24"/>
              </w:rPr>
            </w:rPrChange>
          </w:rPr>
          <w:t xml:space="preserve">declare these counters to be </w:t>
        </w:r>
      </w:ins>
      <w:ins w:id="17" w:author="Adam Porter" w:date="2014-09-15T22:17:00Z">
        <w:r w:rsidR="00306DB6" w:rsidRPr="00EC22EC">
          <w:rPr>
            <w:rFonts w:ascii="Times New Roman" w:eastAsia="Georgia" w:hAnsi="Times New Roman" w:cs="Times New Roman"/>
            <w:b/>
            <w:sz w:val="24"/>
            <w:szCs w:val="24"/>
            <w:rPrChange w:id="18" w:author="Adam Porter" w:date="2014-09-15T22:30:00Z">
              <w:rPr>
                <w:rFonts w:ascii="Times New Roman" w:eastAsia="Georgia" w:hAnsi="Times New Roman" w:cs="Times New Roman"/>
                <w:sz w:val="24"/>
                <w:szCs w:val="24"/>
              </w:rPr>
            </w:rPrChange>
          </w:rPr>
          <w:t>static</w:t>
        </w:r>
        <w:r w:rsidR="00EC22EC" w:rsidRPr="00EC22EC">
          <w:rPr>
            <w:rFonts w:ascii="Times New Roman" w:eastAsia="Georgia" w:hAnsi="Times New Roman" w:cs="Times New Roman"/>
            <w:b/>
            <w:sz w:val="24"/>
            <w:szCs w:val="24"/>
            <w:rPrChange w:id="19" w:author="Adam Porter" w:date="2014-09-15T22:30:00Z">
              <w:rPr>
                <w:rFonts w:ascii="Times New Roman" w:eastAsia="Georgia" w:hAnsi="Times New Roman" w:cs="Times New Roman"/>
                <w:sz w:val="24"/>
                <w:szCs w:val="24"/>
              </w:rPr>
            </w:rPrChange>
          </w:rPr>
          <w:t xml:space="preserve"> because </w:t>
        </w:r>
      </w:ins>
      <w:ins w:id="20" w:author="Adam Porter" w:date="2014-09-15T22:22:00Z">
        <w:r w:rsidR="00EC22EC" w:rsidRPr="00EC22EC">
          <w:rPr>
            <w:rFonts w:ascii="Times New Roman" w:eastAsia="Georgia" w:hAnsi="Times New Roman" w:cs="Times New Roman"/>
            <w:b/>
            <w:sz w:val="24"/>
            <w:szCs w:val="24"/>
            <w:rPrChange w:id="21" w:author="Adam Porter" w:date="2014-09-15T22:30:00Z">
              <w:rPr>
                <w:rFonts w:ascii="Times New Roman" w:eastAsia="Georgia" w:hAnsi="Times New Roman" w:cs="Times New Roman"/>
                <w:sz w:val="24"/>
                <w:szCs w:val="24"/>
              </w:rPr>
            </w:rPrChange>
          </w:rPr>
          <w:t xml:space="preserve">in the next exercise I want you to </w:t>
        </w:r>
      </w:ins>
      <w:ins w:id="22" w:author="Adam Porter" w:date="2014-09-15T22:26:00Z">
        <w:r w:rsidR="00EC22EC" w:rsidRPr="00EC22EC">
          <w:rPr>
            <w:rFonts w:ascii="Times New Roman" w:eastAsia="Georgia" w:hAnsi="Times New Roman" w:cs="Times New Roman"/>
            <w:b/>
            <w:sz w:val="24"/>
            <w:szCs w:val="24"/>
            <w:rPrChange w:id="23" w:author="Adam Porter" w:date="2014-09-15T22:30:00Z">
              <w:rPr>
                <w:rFonts w:ascii="Times New Roman" w:eastAsia="Georgia" w:hAnsi="Times New Roman" w:cs="Times New Roman"/>
                <w:sz w:val="24"/>
                <w:szCs w:val="24"/>
              </w:rPr>
            </w:rPrChange>
          </w:rPr>
          <w:t xml:space="preserve">get some practice saving </w:t>
        </w:r>
      </w:ins>
      <w:ins w:id="24" w:author="Adam Porter" w:date="2014-09-15T22:30:00Z">
        <w:r w:rsidR="00EC22EC" w:rsidRPr="00EC22EC">
          <w:rPr>
            <w:rFonts w:ascii="Times New Roman" w:eastAsia="Georgia" w:hAnsi="Times New Roman" w:cs="Times New Roman"/>
            <w:b/>
            <w:sz w:val="24"/>
            <w:szCs w:val="24"/>
            <w:rPrChange w:id="25" w:author="Adam Porter" w:date="2014-09-15T22:30:00Z">
              <w:rPr>
                <w:rFonts w:ascii="Times New Roman" w:eastAsia="Georgia" w:hAnsi="Times New Roman" w:cs="Times New Roman"/>
                <w:sz w:val="24"/>
                <w:szCs w:val="24"/>
              </w:rPr>
            </w:rPrChange>
          </w:rPr>
          <w:t xml:space="preserve">this </w:t>
        </w:r>
      </w:ins>
      <w:ins w:id="26" w:author="Adam Porter" w:date="2014-09-15T22:26:00Z">
        <w:r w:rsidR="00EC22EC" w:rsidRPr="00EC22EC">
          <w:rPr>
            <w:rFonts w:ascii="Times New Roman" w:eastAsia="Georgia" w:hAnsi="Times New Roman" w:cs="Times New Roman"/>
            <w:b/>
            <w:sz w:val="24"/>
            <w:szCs w:val="24"/>
            <w:rPrChange w:id="27" w:author="Adam Porter" w:date="2014-09-15T22:30:00Z">
              <w:rPr>
                <w:rFonts w:ascii="Times New Roman" w:eastAsia="Georgia" w:hAnsi="Times New Roman" w:cs="Times New Roman"/>
                <w:sz w:val="24"/>
                <w:szCs w:val="24"/>
              </w:rPr>
            </w:rPrChange>
          </w:rPr>
          <w:t>state between reconfigurations</w:t>
        </w:r>
      </w:ins>
      <w:ins w:id="28" w:author="Adam Porter" w:date="2014-09-15T22:19:00Z">
        <w:r w:rsidR="00306DB6" w:rsidRPr="00EC22EC">
          <w:rPr>
            <w:rFonts w:ascii="Times New Roman" w:eastAsia="Georgia" w:hAnsi="Times New Roman" w:cs="Times New Roman"/>
            <w:b/>
            <w:sz w:val="24"/>
            <w:szCs w:val="24"/>
            <w:rPrChange w:id="29" w:author="Adam Porter" w:date="2014-09-15T22:30:00Z">
              <w:rPr>
                <w:rFonts w:ascii="Times New Roman" w:eastAsia="Georgia" w:hAnsi="Times New Roman" w:cs="Times New Roman"/>
                <w:sz w:val="24"/>
                <w:szCs w:val="24"/>
              </w:rPr>
            </w:rPrChange>
          </w:rPr>
          <w:t>.</w:t>
        </w:r>
      </w:ins>
    </w:p>
    <w:p w14:paraId="73FF20B9" w14:textId="7B21A0C2" w:rsidR="00DA2AFB" w:rsidRDefault="001F350C">
      <w:pPr>
        <w:pStyle w:val="TwoContentLTGliederung1"/>
        <w:spacing w:before="60"/>
      </w:pPr>
      <w:r>
        <w:rPr>
          <w:noProof/>
          <w:lang w:eastAsia="en-US" w:bidi="ar-SA"/>
        </w:rPr>
        <w:drawing>
          <wp:anchor distT="0" distB="0" distL="114300" distR="114300" simplePos="0" relativeHeight="251659264" behindDoc="0" locked="0" layoutInCell="1" allowOverlap="1" wp14:anchorId="776010F7" wp14:editId="3B77D43C">
            <wp:simplePos x="0" y="0"/>
            <wp:positionH relativeFrom="column">
              <wp:posOffset>2000250</wp:posOffset>
            </wp:positionH>
            <wp:positionV relativeFrom="paragraph">
              <wp:posOffset>2075815</wp:posOffset>
            </wp:positionV>
            <wp:extent cx="1645920" cy="2743200"/>
            <wp:effectExtent l="25400" t="25400" r="30480" b="25400"/>
            <wp:wrapTopAndBottom/>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27432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54F9">
        <w:rPr>
          <w:rFonts w:ascii="Times New Roman" w:eastAsia="Georgia" w:hAnsi="Times New Roman" w:cs="Times New Roman"/>
          <w:sz w:val="24"/>
          <w:szCs w:val="24"/>
        </w:rPr>
        <w:t xml:space="preserve">When the user clicks on the </w:t>
      </w:r>
      <w:r>
        <w:rPr>
          <w:rFonts w:ascii="Times New Roman" w:eastAsia="Georgia" w:hAnsi="Times New Roman" w:cs="Times New Roman"/>
          <w:sz w:val="24"/>
          <w:szCs w:val="24"/>
        </w:rPr>
        <w:t>B</w:t>
      </w:r>
      <w:r w:rsidR="003354F9">
        <w:rPr>
          <w:rFonts w:ascii="Times New Roman" w:eastAsia="Georgia" w:hAnsi="Times New Roman" w:cs="Times New Roman"/>
          <w:sz w:val="24"/>
          <w:szCs w:val="24"/>
        </w:rPr>
        <w:t xml:space="preserve">utton labeled “Start </w:t>
      </w:r>
      <w:r w:rsidR="00E96D7D">
        <w:rPr>
          <w:rFonts w:ascii="Times New Roman" w:eastAsia="Georgia" w:hAnsi="Times New Roman" w:cs="Times New Roman"/>
          <w:sz w:val="24"/>
          <w:szCs w:val="24"/>
        </w:rPr>
        <w:t>ActivityTwo</w:t>
      </w:r>
      <w:ins w:id="30" w:author="Adam Porter" w:date="2014-09-15T22:13:00Z">
        <w:r w:rsidR="00306DB6">
          <w:rPr>
            <w:rFonts w:ascii="Times New Roman" w:eastAsia="Georgia" w:hAnsi="Times New Roman" w:cs="Times New Roman"/>
            <w:sz w:val="24"/>
            <w:szCs w:val="24"/>
          </w:rPr>
          <w:t>,</w:t>
        </w:r>
      </w:ins>
      <w:r w:rsidR="003354F9">
        <w:rPr>
          <w:rFonts w:ascii="Times New Roman" w:eastAsia="Georgia" w:hAnsi="Times New Roman" w:cs="Times New Roman"/>
          <w:sz w:val="24"/>
          <w:szCs w:val="24"/>
        </w:rPr>
        <w:t>”</w:t>
      </w:r>
      <w:del w:id="31" w:author="Adam Porter" w:date="2014-09-15T22:13:00Z">
        <w:r w:rsidR="003354F9" w:rsidDel="00306DB6">
          <w:rPr>
            <w:rFonts w:ascii="Times New Roman" w:eastAsia="Georgia" w:hAnsi="Times New Roman" w:cs="Times New Roman"/>
            <w:sz w:val="24"/>
            <w:szCs w:val="24"/>
          </w:rPr>
          <w:delText>,</w:delText>
        </w:r>
      </w:del>
      <w:r w:rsidR="003354F9">
        <w:rPr>
          <w:rFonts w:ascii="Times New Roman" w:eastAsia="Georgia" w:hAnsi="Times New Roman" w:cs="Times New Roman"/>
          <w:sz w:val="24"/>
          <w:szCs w:val="24"/>
        </w:rPr>
        <w:t xml:space="preserve"> </w:t>
      </w:r>
      <w:r w:rsidR="00E96D7D">
        <w:rPr>
          <w:rFonts w:ascii="Times New Roman" w:eastAsia="Georgia" w:hAnsi="Times New Roman" w:cs="Times New Roman"/>
          <w:sz w:val="24"/>
          <w:szCs w:val="24"/>
        </w:rPr>
        <w:t>ActivityOne</w:t>
      </w:r>
      <w:r w:rsidR="003354F9">
        <w:rPr>
          <w:rFonts w:ascii="Times New Roman" w:eastAsia="Georgia" w:hAnsi="Times New Roman" w:cs="Times New Roman"/>
          <w:sz w:val="24"/>
          <w:szCs w:val="24"/>
        </w:rPr>
        <w:t xml:space="preserve"> will </w:t>
      </w:r>
      <w:r w:rsidR="005920DB">
        <w:rPr>
          <w:rFonts w:ascii="Times New Roman" w:eastAsia="Georgia" w:hAnsi="Times New Roman" w:cs="Times New Roman"/>
          <w:sz w:val="24"/>
          <w:szCs w:val="24"/>
        </w:rPr>
        <w:t>respond by activating</w:t>
      </w:r>
      <w:r w:rsidR="003354F9">
        <w:rPr>
          <w:rFonts w:ascii="Times New Roman" w:eastAsia="Georgia" w:hAnsi="Times New Roman" w:cs="Times New Roman"/>
          <w:sz w:val="24"/>
          <w:szCs w:val="24"/>
        </w:rPr>
        <w:t xml:space="preserve"> a second Activity, called </w:t>
      </w:r>
      <w:r w:rsidR="005920DB">
        <w:rPr>
          <w:rFonts w:ascii="Times New Roman" w:eastAsia="Georgia" w:hAnsi="Times New Roman" w:cs="Times New Roman"/>
          <w:sz w:val="24"/>
          <w:szCs w:val="24"/>
        </w:rPr>
        <w:t>“</w:t>
      </w:r>
      <w:r w:rsidR="00E96D7D">
        <w:rPr>
          <w:rFonts w:ascii="Times New Roman" w:eastAsia="Georgia" w:hAnsi="Times New Roman" w:cs="Times New Roman"/>
          <w:sz w:val="24"/>
          <w:szCs w:val="24"/>
        </w:rPr>
        <w:t>ActivityTwo.</w:t>
      </w:r>
      <w:r w:rsidR="005920DB">
        <w:rPr>
          <w:rFonts w:ascii="Times New Roman" w:eastAsia="Georgia" w:hAnsi="Times New Roman" w:cs="Times New Roman"/>
          <w:sz w:val="24"/>
          <w:szCs w:val="24"/>
        </w:rPr>
        <w:t>”</w:t>
      </w:r>
      <w:r w:rsidR="003354F9">
        <w:rPr>
          <w:rFonts w:ascii="Times New Roman" w:eastAsia="Georgia" w:hAnsi="Times New Roman" w:cs="Times New Roman"/>
          <w:sz w:val="24"/>
          <w:szCs w:val="24"/>
        </w:rPr>
        <w:t xml:space="preserve">  As the user navigates between </w:t>
      </w:r>
      <w:r w:rsidR="00E96D7D">
        <w:rPr>
          <w:rFonts w:ascii="Times New Roman" w:eastAsia="Georgia" w:hAnsi="Times New Roman" w:cs="Times New Roman"/>
          <w:sz w:val="24"/>
          <w:szCs w:val="24"/>
        </w:rPr>
        <w:t>ActivityOne</w:t>
      </w:r>
      <w:r w:rsidR="003354F9">
        <w:rPr>
          <w:rFonts w:ascii="Times New Roman" w:eastAsia="Georgia" w:hAnsi="Times New Roman" w:cs="Times New Roman"/>
          <w:sz w:val="24"/>
          <w:szCs w:val="24"/>
        </w:rPr>
        <w:t xml:space="preserve"> and </w:t>
      </w:r>
      <w:r w:rsidR="00E96D7D">
        <w:rPr>
          <w:rFonts w:ascii="Times New Roman" w:eastAsia="Georgia" w:hAnsi="Times New Roman" w:cs="Times New Roman"/>
          <w:sz w:val="24"/>
          <w:szCs w:val="24"/>
        </w:rPr>
        <w:t>ActivityTwo</w:t>
      </w:r>
      <w:r w:rsidR="003354F9">
        <w:rPr>
          <w:rFonts w:ascii="Times New Roman" w:eastAsia="Georgia" w:hAnsi="Times New Roman" w:cs="Times New Roman"/>
          <w:sz w:val="24"/>
          <w:szCs w:val="24"/>
        </w:rPr>
        <w:t xml:space="preserve">, various lifecycle callback methods will be invoked and </w:t>
      </w:r>
      <w:r w:rsidR="00E96D7D">
        <w:rPr>
          <w:rFonts w:ascii="Times New Roman" w:eastAsia="Georgia" w:hAnsi="Times New Roman" w:cs="Times New Roman"/>
          <w:sz w:val="24"/>
          <w:szCs w:val="24"/>
        </w:rPr>
        <w:t>all</w:t>
      </w:r>
      <w:r w:rsidR="003354F9">
        <w:rPr>
          <w:rFonts w:ascii="Times New Roman" w:eastAsia="Georgia" w:hAnsi="Times New Roman" w:cs="Times New Roman"/>
          <w:sz w:val="24"/>
          <w:szCs w:val="24"/>
        </w:rPr>
        <w:t xml:space="preserve"> associated counters will be incremented. </w:t>
      </w:r>
      <w:r w:rsidR="00E96D7D">
        <w:rPr>
          <w:rFonts w:ascii="Times New Roman" w:eastAsia="Georgia" w:hAnsi="Times New Roman" w:cs="Times New Roman"/>
          <w:sz w:val="24"/>
          <w:szCs w:val="24"/>
        </w:rPr>
        <w:t>ActivityTwo</w:t>
      </w:r>
      <w:r w:rsidR="003354F9">
        <w:rPr>
          <w:rFonts w:ascii="Times New Roman" w:eastAsia="Georgia" w:hAnsi="Times New Roman" w:cs="Times New Roman"/>
          <w:sz w:val="24"/>
          <w:szCs w:val="24"/>
        </w:rPr>
        <w:t xml:space="preserve"> will display </w:t>
      </w:r>
      <w:r>
        <w:rPr>
          <w:rFonts w:ascii="Times New Roman" w:eastAsia="Georgia" w:hAnsi="Times New Roman" w:cs="Times New Roman"/>
          <w:sz w:val="24"/>
          <w:szCs w:val="24"/>
        </w:rPr>
        <w:t>a B</w:t>
      </w:r>
      <w:r w:rsidR="003354F9">
        <w:rPr>
          <w:rFonts w:ascii="Times New Roman" w:eastAsia="Georgia" w:hAnsi="Times New Roman" w:cs="Times New Roman"/>
          <w:sz w:val="24"/>
          <w:szCs w:val="24"/>
        </w:rPr>
        <w:t>utton, labeled “Close Activity” to close the activity (the user may also press the Android Back Button to navigate out of the Activity). Again, we will provide you with the associated layout files, so you don’t need to implement them</w:t>
      </w:r>
      <w:r w:rsidR="00E96D7D">
        <w:rPr>
          <w:rFonts w:ascii="Times New Roman" w:eastAsia="Georgia" w:hAnsi="Times New Roman" w:cs="Times New Roman"/>
          <w:sz w:val="24"/>
          <w:szCs w:val="24"/>
        </w:rPr>
        <w:t xml:space="preserve"> and you shouldn’t change them</w:t>
      </w:r>
      <w:r w:rsidR="003354F9">
        <w:rPr>
          <w:rFonts w:ascii="Times New Roman" w:eastAsia="Georgia" w:hAnsi="Times New Roman" w:cs="Times New Roman"/>
          <w:sz w:val="24"/>
          <w:szCs w:val="24"/>
        </w:rPr>
        <w:t>.</w:t>
      </w:r>
      <w:r w:rsidR="006444C2">
        <w:rPr>
          <w:rFonts w:ascii="Times New Roman" w:eastAsia="Georgia" w:hAnsi="Times New Roman" w:cs="Times New Roman"/>
          <w:sz w:val="24"/>
          <w:szCs w:val="24"/>
        </w:rPr>
        <w:t xml:space="preserve"> </w:t>
      </w:r>
      <w:r w:rsidR="003354F9">
        <w:rPr>
          <w:rFonts w:ascii="Times New Roman" w:eastAsia="Georgia" w:hAnsi="Times New Roman" w:cs="Times New Roman"/>
          <w:sz w:val="24"/>
          <w:szCs w:val="24"/>
        </w:rPr>
        <w:t xml:space="preserve">Just like </w:t>
      </w:r>
      <w:r w:rsidR="00E96D7D">
        <w:rPr>
          <w:rFonts w:ascii="Times New Roman" w:eastAsia="Georgia" w:hAnsi="Times New Roman" w:cs="Times New Roman"/>
          <w:sz w:val="24"/>
          <w:szCs w:val="24"/>
        </w:rPr>
        <w:t>ActivityOne</w:t>
      </w:r>
      <w:r w:rsidR="003354F9">
        <w:rPr>
          <w:rFonts w:ascii="Times New Roman" w:eastAsia="Georgia" w:hAnsi="Times New Roman" w:cs="Times New Roman"/>
          <w:sz w:val="24"/>
          <w:szCs w:val="24"/>
        </w:rPr>
        <w:t xml:space="preserve">, </w:t>
      </w:r>
      <w:r w:rsidR="00E96D7D">
        <w:rPr>
          <w:rFonts w:ascii="Times New Roman" w:eastAsia="Georgia" w:hAnsi="Times New Roman" w:cs="Times New Roman"/>
          <w:sz w:val="24"/>
          <w:szCs w:val="24"/>
        </w:rPr>
        <w:t>ActivityTwo</w:t>
      </w:r>
      <w:r w:rsidR="003354F9">
        <w:rPr>
          <w:rFonts w:ascii="Times New Roman" w:eastAsia="Georgia" w:hAnsi="Times New Roman" w:cs="Times New Roman"/>
          <w:sz w:val="24"/>
          <w:szCs w:val="24"/>
        </w:rPr>
        <w:t xml:space="preserve"> will monitor </w:t>
      </w:r>
      <w:r w:rsidR="00E96D7D">
        <w:rPr>
          <w:rFonts w:ascii="Times New Roman" w:eastAsia="Georgia" w:hAnsi="Times New Roman" w:cs="Times New Roman"/>
          <w:sz w:val="24"/>
          <w:szCs w:val="24"/>
        </w:rPr>
        <w:t xml:space="preserve">four </w:t>
      </w:r>
      <w:r>
        <w:rPr>
          <w:rFonts w:ascii="Times New Roman" w:eastAsia="Georgia" w:hAnsi="Times New Roman" w:cs="Times New Roman"/>
          <w:sz w:val="24"/>
          <w:szCs w:val="24"/>
        </w:rPr>
        <w:t>specific</w:t>
      </w:r>
      <w:r w:rsidR="005920DB">
        <w:rPr>
          <w:rFonts w:ascii="Times New Roman" w:eastAsia="Georgia" w:hAnsi="Times New Roman" w:cs="Times New Roman"/>
          <w:sz w:val="24"/>
          <w:szCs w:val="24"/>
        </w:rPr>
        <w:t xml:space="preserve"> Activity lifecycle callbacks, display</w:t>
      </w:r>
      <w:r>
        <w:rPr>
          <w:rFonts w:ascii="Times New Roman" w:eastAsia="Georgia" w:hAnsi="Times New Roman" w:cs="Times New Roman"/>
          <w:sz w:val="24"/>
          <w:szCs w:val="24"/>
        </w:rPr>
        <w:t>ing</w:t>
      </w:r>
      <w:r w:rsidR="005920DB">
        <w:rPr>
          <w:rFonts w:ascii="Times New Roman" w:eastAsia="Georgia" w:hAnsi="Times New Roman" w:cs="Times New Roman"/>
          <w:sz w:val="24"/>
          <w:szCs w:val="24"/>
        </w:rPr>
        <w:t xml:space="preserve"> the appropriate met</w:t>
      </w:r>
      <w:r w:rsidR="00E96D7D">
        <w:rPr>
          <w:rFonts w:ascii="Times New Roman" w:eastAsia="Georgia" w:hAnsi="Times New Roman" w:cs="Times New Roman"/>
          <w:sz w:val="24"/>
          <w:szCs w:val="24"/>
        </w:rPr>
        <w:t xml:space="preserve">hod names and invocation counts. It </w:t>
      </w:r>
      <w:del w:id="32" w:author="Adam Porter" w:date="2014-09-15T22:14:00Z">
        <w:r w:rsidR="00E96D7D" w:rsidDel="00306DB6">
          <w:rPr>
            <w:rFonts w:ascii="Times New Roman" w:eastAsia="Georgia" w:hAnsi="Times New Roman" w:cs="Times New Roman"/>
            <w:sz w:val="24"/>
            <w:szCs w:val="24"/>
          </w:rPr>
          <w:delText xml:space="preserve">will </w:delText>
        </w:r>
      </w:del>
      <w:r w:rsidR="00E96D7D">
        <w:rPr>
          <w:rFonts w:ascii="Times New Roman" w:eastAsia="Georgia" w:hAnsi="Times New Roman" w:cs="Times New Roman"/>
          <w:sz w:val="24"/>
          <w:szCs w:val="24"/>
        </w:rPr>
        <w:t>also output</w:t>
      </w:r>
      <w:ins w:id="33" w:author="Adam Porter" w:date="2014-09-15T22:14:00Z">
        <w:r w:rsidR="00306DB6">
          <w:rPr>
            <w:rFonts w:ascii="Times New Roman" w:eastAsia="Georgia" w:hAnsi="Times New Roman" w:cs="Times New Roman"/>
            <w:sz w:val="24"/>
            <w:szCs w:val="24"/>
          </w:rPr>
          <w:t>s</w:t>
        </w:r>
      </w:ins>
      <w:r>
        <w:rPr>
          <w:rFonts w:ascii="Times New Roman" w:eastAsia="Georgia" w:hAnsi="Times New Roman" w:cs="Times New Roman"/>
          <w:sz w:val="24"/>
          <w:szCs w:val="24"/>
        </w:rPr>
        <w:t xml:space="preserve"> </w:t>
      </w:r>
      <w:r w:rsidR="003354F9">
        <w:rPr>
          <w:rFonts w:ascii="Times New Roman" w:eastAsia="Georgia" w:hAnsi="Times New Roman" w:cs="Times New Roman"/>
          <w:sz w:val="24"/>
          <w:szCs w:val="24"/>
        </w:rPr>
        <w:t xml:space="preserve">a log message each time </w:t>
      </w:r>
      <w:r w:rsidR="00E96D7D">
        <w:rPr>
          <w:rFonts w:ascii="Times New Roman" w:eastAsia="Georgia" w:hAnsi="Times New Roman" w:cs="Times New Roman"/>
          <w:sz w:val="24"/>
          <w:szCs w:val="24"/>
        </w:rPr>
        <w:t>ActivityTwo</w:t>
      </w:r>
      <w:r w:rsidR="003354F9">
        <w:rPr>
          <w:rFonts w:ascii="Times New Roman" w:eastAsia="Georgia" w:hAnsi="Times New Roman" w:cs="Times New Roman"/>
          <w:sz w:val="24"/>
          <w:szCs w:val="24"/>
        </w:rPr>
        <w:t xml:space="preserve"> executes </w:t>
      </w:r>
      <w:r>
        <w:rPr>
          <w:rFonts w:ascii="Times New Roman" w:eastAsia="Georgia" w:hAnsi="Times New Roman" w:cs="Times New Roman"/>
          <w:sz w:val="24"/>
          <w:szCs w:val="24"/>
        </w:rPr>
        <w:t>any lifecycle callback method</w:t>
      </w:r>
      <w:r w:rsidR="003354F9">
        <w:rPr>
          <w:rFonts w:ascii="Times New Roman" w:eastAsia="Georgia" w:hAnsi="Times New Roman" w:cs="Times New Roman"/>
          <w:sz w:val="24"/>
          <w:szCs w:val="24"/>
        </w:rPr>
        <w:t xml:space="preserve">. </w:t>
      </w:r>
    </w:p>
    <w:p w14:paraId="1D973C0A" w14:textId="77777777" w:rsidR="005920DB" w:rsidRDefault="005920DB">
      <w:pPr>
        <w:pStyle w:val="TwoContentLTGliederung1"/>
        <w:spacing w:before="60"/>
        <w:rPr>
          <w:rFonts w:ascii="Times New Roman" w:eastAsia="Georgia" w:hAnsi="Times New Roman" w:cs="Times New Roman"/>
          <w:sz w:val="24"/>
          <w:szCs w:val="24"/>
        </w:rPr>
      </w:pPr>
    </w:p>
    <w:p w14:paraId="4DE71596" w14:textId="77777777" w:rsidR="00444205" w:rsidRDefault="00444205">
      <w:pPr>
        <w:rPr>
          <w:rFonts w:ascii="Times New Roman" w:eastAsia="Georgia" w:hAnsi="Times New Roman" w:cs="Times New Roman"/>
          <w:color w:val="000000"/>
        </w:rPr>
      </w:pPr>
      <w:r>
        <w:rPr>
          <w:rFonts w:ascii="Times New Roman" w:eastAsia="Georgia" w:hAnsi="Times New Roman" w:cs="Times New Roman"/>
        </w:rPr>
        <w:br w:type="page"/>
      </w:r>
    </w:p>
    <w:p w14:paraId="3534000C" w14:textId="77777777" w:rsidR="00444205" w:rsidRDefault="00444205">
      <w:pPr>
        <w:pStyle w:val="TwoContentLTGliederung1"/>
        <w:spacing w:before="60"/>
        <w:rPr>
          <w:rFonts w:ascii="Times New Roman" w:eastAsia="Georgia" w:hAnsi="Times New Roman" w:cs="Times New Roman"/>
          <w:sz w:val="24"/>
          <w:szCs w:val="24"/>
        </w:rPr>
      </w:pPr>
    </w:p>
    <w:p w14:paraId="26F29D0F" w14:textId="5704467F" w:rsidR="00DA2AFB" w:rsidRDefault="001F350C">
      <w:pPr>
        <w:pStyle w:val="TwoContentLTGliederung1"/>
        <w:spacing w:before="60"/>
        <w:rPr>
          <w:rFonts w:ascii="Times New Roman" w:eastAsia="Georgia" w:hAnsi="Times New Roman" w:cs="Times New Roman"/>
          <w:sz w:val="24"/>
          <w:szCs w:val="24"/>
        </w:rPr>
      </w:pPr>
      <w:r>
        <w:rPr>
          <w:rFonts w:ascii="Times New Roman" w:eastAsia="Georgia" w:hAnsi="Times New Roman" w:cs="Times New Roman"/>
          <w:sz w:val="24"/>
          <w:szCs w:val="24"/>
        </w:rPr>
        <w:t>W</w:t>
      </w:r>
      <w:r w:rsidR="003354F9">
        <w:rPr>
          <w:rFonts w:ascii="Times New Roman" w:eastAsia="Georgia" w:hAnsi="Times New Roman" w:cs="Times New Roman"/>
          <w:sz w:val="24"/>
          <w:szCs w:val="24"/>
        </w:rPr>
        <w:t xml:space="preserve">hen the user navigates away from </w:t>
      </w:r>
      <w:r w:rsidR="00E96D7D">
        <w:rPr>
          <w:rFonts w:ascii="Times New Roman" w:eastAsia="Georgia" w:hAnsi="Times New Roman" w:cs="Times New Roman"/>
          <w:sz w:val="24"/>
          <w:szCs w:val="24"/>
        </w:rPr>
        <w:t>ActivityTwo</w:t>
      </w:r>
      <w:r w:rsidR="003354F9">
        <w:rPr>
          <w:rFonts w:ascii="Times New Roman" w:eastAsia="Georgia" w:hAnsi="Times New Roman" w:cs="Times New Roman"/>
          <w:sz w:val="24"/>
          <w:szCs w:val="24"/>
        </w:rPr>
        <w:t xml:space="preserve"> and </w:t>
      </w:r>
      <w:r>
        <w:rPr>
          <w:rFonts w:ascii="Times New Roman" w:eastAsia="Georgia" w:hAnsi="Times New Roman" w:cs="Times New Roman"/>
          <w:sz w:val="24"/>
          <w:szCs w:val="24"/>
        </w:rPr>
        <w:t xml:space="preserve">eventually returns to </w:t>
      </w:r>
      <w:r w:rsidR="00E96D7D">
        <w:rPr>
          <w:rFonts w:ascii="Times New Roman" w:eastAsia="Georgia" w:hAnsi="Times New Roman" w:cs="Times New Roman"/>
          <w:sz w:val="24"/>
          <w:szCs w:val="24"/>
        </w:rPr>
        <w:t>ActivityOne</w:t>
      </w:r>
      <w:r w:rsidR="003354F9">
        <w:rPr>
          <w:rFonts w:ascii="Times New Roman" w:eastAsia="Georgia" w:hAnsi="Times New Roman" w:cs="Times New Roman"/>
          <w:sz w:val="24"/>
          <w:szCs w:val="24"/>
        </w:rPr>
        <w:t xml:space="preserve">, make sure that </w:t>
      </w:r>
      <w:r w:rsidR="00E96D7D">
        <w:rPr>
          <w:rFonts w:ascii="Times New Roman" w:eastAsia="Georgia" w:hAnsi="Times New Roman" w:cs="Times New Roman"/>
          <w:sz w:val="24"/>
          <w:szCs w:val="24"/>
        </w:rPr>
        <w:t>ActivityOne</w:t>
      </w:r>
      <w:r w:rsidR="003354F9">
        <w:rPr>
          <w:rFonts w:ascii="Times New Roman" w:eastAsia="Georgia" w:hAnsi="Times New Roman" w:cs="Times New Roman"/>
          <w:sz w:val="24"/>
          <w:szCs w:val="24"/>
        </w:rPr>
        <w:t>’s user interface displays the correct method invocation counts.</w:t>
      </w:r>
    </w:p>
    <w:p w14:paraId="4DB8BC56" w14:textId="4A9E2585" w:rsidR="006106B7" w:rsidRDefault="006106B7">
      <w:pPr>
        <w:rPr>
          <w:ins w:id="34" w:author="Adam Porter" w:date="2014-09-18T09:08:00Z"/>
        </w:rPr>
        <w:pPrChange w:id="35" w:author="Adam Porter" w:date="2014-09-18T09:08:00Z">
          <w:pPr>
            <w:pStyle w:val="Heading2"/>
          </w:pPr>
        </w:pPrChange>
      </w:pPr>
      <w:r>
        <w:rPr>
          <w:rFonts w:ascii="Helvetica Neue" w:eastAsia="Georgia" w:hAnsi="Helvetica Neue"/>
          <w:b/>
          <w:noProof/>
          <w:lang w:eastAsia="en-US" w:bidi="ar-SA"/>
        </w:rPr>
        <w:drawing>
          <wp:anchor distT="0" distB="0" distL="114300" distR="114300" simplePos="0" relativeHeight="2" behindDoc="0" locked="0" layoutInCell="1" allowOverlap="1" wp14:anchorId="7F15C90D" wp14:editId="4FD3E4FF">
            <wp:simplePos x="0" y="0"/>
            <wp:positionH relativeFrom="column">
              <wp:posOffset>2053590</wp:posOffset>
            </wp:positionH>
            <wp:positionV relativeFrom="paragraph">
              <wp:posOffset>143510</wp:posOffset>
            </wp:positionV>
            <wp:extent cx="1645920" cy="2743200"/>
            <wp:effectExtent l="25400" t="25400" r="30480" b="25400"/>
            <wp:wrapTopAndBottom/>
            <wp:docPr id="3"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45920" cy="274320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8013FA" w14:textId="6D2A813C" w:rsidR="00A05867" w:rsidRDefault="00766002">
      <w:pPr>
        <w:pPrChange w:id="36" w:author="Adam Porter" w:date="2014-09-18T09:08:00Z">
          <w:pPr>
            <w:pStyle w:val="Heading2"/>
          </w:pPr>
        </w:pPrChange>
      </w:pPr>
      <w:ins w:id="37" w:author="Adam Porter" w:date="2015-02-24T04:27:00Z">
        <w:r>
          <w:t>See the screencast</w:t>
        </w:r>
      </w:ins>
      <w:ins w:id="38" w:author="Adam Porter" w:date="2015-02-24T04:28:00Z">
        <w:r>
          <w:t>,</w:t>
        </w:r>
      </w:ins>
      <w:ins w:id="39" w:author="Adam Porter" w:date="2015-02-24T04:27:00Z">
        <w:r>
          <w:t xml:space="preserve"> </w:t>
        </w:r>
      </w:ins>
      <w:ins w:id="40" w:author="Adam Porter" w:date="2015-02-24T04:28:00Z">
        <w:r w:rsidRPr="006106B7">
          <w:rPr>
            <w:rFonts w:hint="eastAsia"/>
          </w:rPr>
          <w:t>ActivityNoReconfig.mp4</w:t>
        </w:r>
        <w:r>
          <w:t>, that's included in the Lab.</w:t>
        </w:r>
      </w:ins>
    </w:p>
    <w:p w14:paraId="67BA101C" w14:textId="2FC8EFA4" w:rsidR="006106B7" w:rsidRDefault="00A05867" w:rsidP="00A05867">
      <w:pPr>
        <w:rPr>
          <w:rFonts w:ascii="Helvetica Neue" w:eastAsia="Georgia" w:hAnsi="Helvetica Neue"/>
        </w:rPr>
      </w:pPr>
      <w:r>
        <w:rPr>
          <w:rFonts w:ascii="Helvetica Neue" w:eastAsia="Georgia" w:hAnsi="Helvetica Neue"/>
        </w:rPr>
        <w:br w:type="page"/>
      </w:r>
    </w:p>
    <w:p w14:paraId="786D19DB" w14:textId="77777777" w:rsidR="00DA2AFB" w:rsidRPr="00A05867" w:rsidRDefault="003354F9" w:rsidP="00A05867">
      <w:pPr>
        <w:pStyle w:val="Heading2"/>
      </w:pPr>
      <w:r w:rsidRPr="00A05867">
        <w:lastRenderedPageBreak/>
        <w:t>Exercise B:</w:t>
      </w:r>
    </w:p>
    <w:p w14:paraId="0C85E052" w14:textId="7C086B72" w:rsidR="00DA2AFB" w:rsidRDefault="00D971C2">
      <w:pPr>
        <w:pStyle w:val="TwoContentLTGliederung1"/>
        <w:spacing w:before="60"/>
        <w:rPr>
          <w:rFonts w:ascii="Times New Roman" w:eastAsia="Georgia" w:hAnsi="Times New Roman" w:cs="Times New Roman"/>
          <w:sz w:val="24"/>
          <w:szCs w:val="24"/>
        </w:rPr>
      </w:pPr>
      <w:r>
        <w:rPr>
          <w:rFonts w:ascii="Times New Roman" w:eastAsia="Georgia" w:hAnsi="Times New Roman" w:cs="Times New Roman"/>
          <w:noProof/>
          <w:sz w:val="24"/>
          <w:szCs w:val="24"/>
          <w:lang w:eastAsia="en-US" w:bidi="ar-SA"/>
        </w:rPr>
        <w:drawing>
          <wp:anchor distT="0" distB="0" distL="114300" distR="114300" simplePos="0" relativeHeight="3" behindDoc="0" locked="0" layoutInCell="1" allowOverlap="1" wp14:anchorId="7A8BC21E" wp14:editId="5EA2EB3D">
            <wp:simplePos x="0" y="0"/>
            <wp:positionH relativeFrom="column">
              <wp:posOffset>1482090</wp:posOffset>
            </wp:positionH>
            <wp:positionV relativeFrom="paragraph">
              <wp:posOffset>1199515</wp:posOffset>
            </wp:positionV>
            <wp:extent cx="3517900" cy="2110740"/>
            <wp:effectExtent l="19050" t="19050" r="25400" b="22860"/>
            <wp:wrapTopAndBottom/>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17900" cy="211074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54F9">
        <w:rPr>
          <w:rFonts w:ascii="Times New Roman" w:eastAsia="Georgia" w:hAnsi="Times New Roman" w:cs="Times New Roman"/>
          <w:sz w:val="24"/>
          <w:szCs w:val="24"/>
        </w:rPr>
        <w:t>When a user reorients their Android device, changing, say, from Portrait mode to Landscape mode, or vice versa, Android, will normally kill the current Activity and then restart it. You can reorient you</w:t>
      </w:r>
      <w:r w:rsidR="00E96D7D">
        <w:rPr>
          <w:rFonts w:ascii="Times New Roman" w:eastAsia="Georgia" w:hAnsi="Times New Roman" w:cs="Times New Roman"/>
          <w:sz w:val="24"/>
          <w:szCs w:val="24"/>
        </w:rPr>
        <w:t>r</w:t>
      </w:r>
      <w:r w:rsidR="003354F9">
        <w:rPr>
          <w:rFonts w:ascii="Times New Roman" w:eastAsia="Georgia" w:hAnsi="Times New Roman" w:cs="Times New Roman"/>
          <w:sz w:val="24"/>
          <w:szCs w:val="24"/>
        </w:rPr>
        <w:t xml:space="preserve"> device in the emulator by pressing Ctrl+F12 (Command+F12 on Mac). When this happens and your current Activity is killed and restarted, </w:t>
      </w:r>
      <w:r>
        <w:rPr>
          <w:rFonts w:ascii="Times New Roman" w:eastAsia="Georgia" w:hAnsi="Times New Roman" w:cs="Times New Roman"/>
          <w:sz w:val="24"/>
          <w:szCs w:val="24"/>
        </w:rPr>
        <w:t>certain Activity</w:t>
      </w:r>
      <w:r w:rsidR="003354F9">
        <w:rPr>
          <w:rFonts w:ascii="Times New Roman" w:eastAsia="Georgia" w:hAnsi="Times New Roman" w:cs="Times New Roman"/>
          <w:sz w:val="24"/>
          <w:szCs w:val="24"/>
        </w:rPr>
        <w:t xml:space="preserve"> lifecycle callback methods will be called. </w:t>
      </w:r>
    </w:p>
    <w:p w14:paraId="06FB6F40" w14:textId="77777777" w:rsidR="00DA2AFB" w:rsidRDefault="00DA2AFB">
      <w:pPr>
        <w:pStyle w:val="TwoContentLTGliederung1"/>
        <w:spacing w:before="60"/>
        <w:rPr>
          <w:rFonts w:ascii="Times New Roman" w:eastAsia="Georgia" w:hAnsi="Times New Roman" w:cs="Times New Roman"/>
          <w:sz w:val="24"/>
          <w:szCs w:val="24"/>
        </w:rPr>
      </w:pPr>
    </w:p>
    <w:p w14:paraId="76E7AC55" w14:textId="4FD58B9B" w:rsidR="00DA2AFB" w:rsidRDefault="003354F9">
      <w:pPr>
        <w:pStyle w:val="TwoContentLTGliederung1"/>
        <w:spacing w:before="60"/>
      </w:pPr>
      <w:r>
        <w:rPr>
          <w:rFonts w:ascii="Times New Roman" w:eastAsia="Georgia" w:hAnsi="Times New Roman" w:cs="Times New Roman"/>
          <w:sz w:val="24"/>
          <w:szCs w:val="24"/>
        </w:rPr>
        <w:t xml:space="preserve">In this exercise, you </w:t>
      </w:r>
      <w:r w:rsidR="0097015E">
        <w:rPr>
          <w:rFonts w:ascii="Times New Roman" w:eastAsia="Georgia" w:hAnsi="Times New Roman" w:cs="Times New Roman"/>
          <w:sz w:val="24"/>
          <w:szCs w:val="24"/>
        </w:rPr>
        <w:t>will</w:t>
      </w:r>
      <w:r>
        <w:rPr>
          <w:rFonts w:ascii="Times New Roman" w:eastAsia="Georgia" w:hAnsi="Times New Roman" w:cs="Times New Roman"/>
          <w:sz w:val="24"/>
          <w:szCs w:val="24"/>
        </w:rPr>
        <w:t xml:space="preserve"> modify your application from Exercise A so that the lifecycle callback invocation counters maintain their </w:t>
      </w:r>
      <w:del w:id="41" w:author="Adam Porter" w:date="2014-09-18T10:59:00Z">
        <w:r w:rsidDel="00D1030B">
          <w:rPr>
            <w:rFonts w:ascii="Times New Roman" w:eastAsia="Georgia" w:hAnsi="Times New Roman" w:cs="Times New Roman"/>
            <w:sz w:val="24"/>
            <w:szCs w:val="24"/>
          </w:rPr>
          <w:delText xml:space="preserve">correct </w:delText>
        </w:r>
      </w:del>
      <w:ins w:id="42" w:author="Adam Porter" w:date="2014-09-18T10:59:00Z">
        <w:r w:rsidR="00D1030B">
          <w:rPr>
            <w:rFonts w:ascii="Times New Roman" w:eastAsia="Georgia" w:hAnsi="Times New Roman" w:cs="Times New Roman"/>
            <w:sz w:val="24"/>
            <w:szCs w:val="24"/>
          </w:rPr>
          <w:t xml:space="preserve">running </w:t>
        </w:r>
      </w:ins>
      <w:del w:id="43" w:author="Adam Porter" w:date="2014-09-18T10:59:00Z">
        <w:r w:rsidDel="00D1030B">
          <w:rPr>
            <w:rFonts w:ascii="Times New Roman" w:eastAsia="Georgia" w:hAnsi="Times New Roman" w:cs="Times New Roman"/>
            <w:sz w:val="24"/>
            <w:szCs w:val="24"/>
          </w:rPr>
          <w:delText xml:space="preserve">values </w:delText>
        </w:r>
      </w:del>
      <w:ins w:id="44" w:author="Adam Porter" w:date="2014-09-18T10:59:00Z">
        <w:r w:rsidR="00D1030B">
          <w:rPr>
            <w:rFonts w:ascii="Times New Roman" w:eastAsia="Georgia" w:hAnsi="Times New Roman" w:cs="Times New Roman"/>
            <w:sz w:val="24"/>
            <w:szCs w:val="24"/>
          </w:rPr>
          <w:t xml:space="preserve">counts </w:t>
        </w:r>
      </w:ins>
      <w:r>
        <w:rPr>
          <w:rFonts w:ascii="Times New Roman" w:eastAsia="Georgia" w:hAnsi="Times New Roman" w:cs="Times New Roman"/>
          <w:sz w:val="24"/>
          <w:szCs w:val="24"/>
        </w:rPr>
        <w:t xml:space="preserve">even </w:t>
      </w:r>
      <w:r w:rsidR="0097015E">
        <w:rPr>
          <w:rFonts w:ascii="Times New Roman" w:eastAsia="Georgia" w:hAnsi="Times New Roman" w:cs="Times New Roman"/>
          <w:sz w:val="24"/>
          <w:szCs w:val="24"/>
        </w:rPr>
        <w:t>though the underlying Activities</w:t>
      </w:r>
      <w:r>
        <w:rPr>
          <w:rFonts w:ascii="Times New Roman" w:eastAsia="Georgia" w:hAnsi="Times New Roman" w:cs="Times New Roman"/>
          <w:sz w:val="24"/>
          <w:szCs w:val="24"/>
        </w:rPr>
        <w:t xml:space="preserve"> are being killed and recreated</w:t>
      </w:r>
      <w:ins w:id="45" w:author="Adam Porter" w:date="2014-09-18T11:00:00Z">
        <w:r w:rsidR="00D1030B">
          <w:rPr>
            <w:rFonts w:ascii="Times New Roman" w:eastAsia="Georgia" w:hAnsi="Times New Roman" w:cs="Times New Roman"/>
            <w:sz w:val="24"/>
            <w:szCs w:val="24"/>
          </w:rPr>
          <w:t xml:space="preserve"> because of reconfiguration. If an Activity is killed normally (e.g., by clicking the "Close Activity Two" button or by hitting the Back button) then the </w:t>
        </w:r>
      </w:ins>
      <w:ins w:id="46" w:author="Adam Porter" w:date="2014-09-18T11:01:00Z">
        <w:r w:rsidR="00D1030B">
          <w:rPr>
            <w:rFonts w:ascii="Times New Roman" w:eastAsia="Georgia" w:hAnsi="Times New Roman" w:cs="Times New Roman"/>
            <w:sz w:val="24"/>
            <w:szCs w:val="24"/>
          </w:rPr>
          <w:t>counts should restart from zero.</w:t>
        </w:r>
      </w:ins>
      <w:del w:id="47" w:author="Adam Porter" w:date="2014-09-18T11:00:00Z">
        <w:r w:rsidDel="00D1030B">
          <w:rPr>
            <w:rFonts w:ascii="Times New Roman" w:eastAsia="Georgia" w:hAnsi="Times New Roman" w:cs="Times New Roman"/>
            <w:sz w:val="24"/>
            <w:szCs w:val="24"/>
          </w:rPr>
          <w:delText>.</w:delText>
        </w:r>
      </w:del>
    </w:p>
    <w:p w14:paraId="55922061" w14:textId="5EEEB379" w:rsidR="00C461F5" w:rsidRDefault="003354F9">
      <w:pPr>
        <w:pStyle w:val="TwoContentLTGliederung1"/>
        <w:spacing w:before="60"/>
        <w:rPr>
          <w:rFonts w:ascii="Times New Roman" w:hAnsi="Times New Roman" w:cs="Times New Roman"/>
          <w:sz w:val="24"/>
          <w:szCs w:val="24"/>
        </w:rPr>
      </w:pPr>
      <w:r>
        <w:rPr>
          <w:rFonts w:ascii="Times New Roman" w:eastAsia="Georgia" w:hAnsi="Times New Roman" w:cs="Times New Roman"/>
          <w:sz w:val="24"/>
          <w:szCs w:val="24"/>
        </w:rPr>
        <w:t xml:space="preserve">To do this you will </w:t>
      </w:r>
      <w:del w:id="48" w:author="Adam Porter" w:date="2014-09-15T22:30:00Z">
        <w:r w:rsidDel="0010697A">
          <w:rPr>
            <w:rFonts w:ascii="Times New Roman" w:eastAsia="Georgia" w:hAnsi="Times New Roman" w:cs="Times New Roman"/>
            <w:sz w:val="24"/>
            <w:szCs w:val="24"/>
          </w:rPr>
          <w:delText xml:space="preserve">need to </w:delText>
        </w:r>
      </w:del>
      <w:r>
        <w:rPr>
          <w:rFonts w:ascii="Times New Roman" w:eastAsia="Georgia" w:hAnsi="Times New Roman" w:cs="Times New Roman"/>
          <w:sz w:val="24"/>
          <w:szCs w:val="24"/>
        </w:rPr>
        <w:t xml:space="preserve">store, retrieve and reset the various counters as the application is being reconfigured. </w:t>
      </w:r>
      <w:r>
        <w:rPr>
          <w:rFonts w:ascii="Times New Roman" w:hAnsi="Times New Roman" w:cs="Times New Roman"/>
          <w:sz w:val="24"/>
          <w:szCs w:val="24"/>
        </w:rPr>
        <w:t xml:space="preserve">To do this you will </w:t>
      </w:r>
      <w:del w:id="49" w:author="Adam Porter" w:date="2014-09-15T22:30:00Z">
        <w:r w:rsidDel="0010697A">
          <w:rPr>
            <w:rFonts w:ascii="Times New Roman" w:hAnsi="Times New Roman" w:cs="Times New Roman"/>
            <w:sz w:val="24"/>
            <w:szCs w:val="24"/>
          </w:rPr>
          <w:delText xml:space="preserve">need to </w:delText>
        </w:r>
      </w:del>
      <w:r>
        <w:rPr>
          <w:rFonts w:ascii="Times New Roman" w:hAnsi="Times New Roman" w:cs="Times New Roman"/>
          <w:sz w:val="24"/>
          <w:szCs w:val="24"/>
        </w:rPr>
        <w:t xml:space="preserve">save the counts in a Bundle as the Activity is being torn down, and you will </w:t>
      </w:r>
      <w:del w:id="50" w:author="Adam Porter" w:date="2014-09-15T22:30:00Z">
        <w:r w:rsidDel="0010697A">
          <w:rPr>
            <w:rFonts w:ascii="Times New Roman" w:hAnsi="Times New Roman" w:cs="Times New Roman"/>
            <w:sz w:val="24"/>
            <w:szCs w:val="24"/>
          </w:rPr>
          <w:delText>need to</w:delText>
        </w:r>
      </w:del>
      <w:r>
        <w:rPr>
          <w:rFonts w:ascii="Times New Roman" w:hAnsi="Times New Roman" w:cs="Times New Roman"/>
          <w:sz w:val="24"/>
          <w:szCs w:val="24"/>
        </w:rPr>
        <w:t xml:space="preserve"> retrieve and restore the counts from a Bundle as the Activity is being recreated. </w:t>
      </w:r>
    </w:p>
    <w:p w14:paraId="30CB4106" w14:textId="7643A59B" w:rsidR="00DA2AFB" w:rsidRDefault="003354F9">
      <w:pPr>
        <w:pStyle w:val="TwoContentLTGliederung1"/>
        <w:spacing w:before="60"/>
        <w:rPr>
          <w:ins w:id="51" w:author="Adam Porter" w:date="2014-09-18T09:09:00Z"/>
          <w:rFonts w:ascii="Times New Roman" w:hAnsi="Times New Roman" w:cs="Times New Roman"/>
          <w:sz w:val="24"/>
          <w:szCs w:val="24"/>
        </w:rPr>
      </w:pPr>
      <w:r>
        <w:rPr>
          <w:rFonts w:ascii="Times New Roman" w:hAnsi="Times New Roman" w:cs="Times New Roman"/>
          <w:sz w:val="24"/>
          <w:szCs w:val="24"/>
        </w:rPr>
        <w:t>See “Recreating an Activity” at http://developer.android.com/training/basics/acti</w:t>
      </w:r>
      <w:r w:rsidR="000F459B">
        <w:rPr>
          <w:rFonts w:ascii="Times New Roman" w:hAnsi="Times New Roman" w:cs="Times New Roman"/>
          <w:sz w:val="24"/>
          <w:szCs w:val="24"/>
        </w:rPr>
        <w:t>vity</w:t>
      </w:r>
      <w:r w:rsidR="00861FB7">
        <w:rPr>
          <w:rFonts w:ascii="Times New Roman" w:hAnsi="Times New Roman" w:cs="Times New Roman"/>
          <w:sz w:val="24"/>
          <w:szCs w:val="24"/>
        </w:rPr>
        <w:t>-</w:t>
      </w:r>
      <w:r w:rsidR="0097015E">
        <w:rPr>
          <w:rFonts w:ascii="Times New Roman" w:hAnsi="Times New Roman" w:cs="Times New Roman"/>
          <w:sz w:val="24"/>
          <w:szCs w:val="24"/>
        </w:rPr>
        <w:t xml:space="preserve">lifecycle </w:t>
      </w:r>
      <w:r>
        <w:rPr>
          <w:rFonts w:ascii="Times New Roman" w:hAnsi="Times New Roman" w:cs="Times New Roman"/>
          <w:sz w:val="24"/>
          <w:szCs w:val="24"/>
        </w:rPr>
        <w:t>for more information on storing and retrieving data with a Bundle.</w:t>
      </w:r>
    </w:p>
    <w:p w14:paraId="78FA25A3" w14:textId="4D05663F" w:rsidR="00766002" w:rsidRDefault="00766002" w:rsidP="00766002">
      <w:pPr>
        <w:rPr>
          <w:ins w:id="52" w:author="Adam Porter" w:date="2015-02-24T04:29:00Z"/>
        </w:rPr>
      </w:pPr>
      <w:ins w:id="53" w:author="Adam Porter" w:date="2015-02-24T04:29:00Z">
        <w:r>
          <w:t xml:space="preserve">See the screencast, </w:t>
        </w:r>
        <w:r w:rsidRPr="006106B7">
          <w:rPr>
            <w:rFonts w:ascii="Times New Roman" w:hAnsi="Times New Roman" w:cs="Times New Roman" w:hint="eastAsia"/>
          </w:rPr>
          <w:t>ActivityReconfig.mp4</w:t>
        </w:r>
        <w:r>
          <w:t>, that's included in the Lab.</w:t>
        </w:r>
      </w:ins>
    </w:p>
    <w:p w14:paraId="76C30159" w14:textId="79BABE63" w:rsidR="006106B7" w:rsidRPr="00C461F5" w:rsidDel="00766002" w:rsidRDefault="006106B7">
      <w:pPr>
        <w:pStyle w:val="TwoContentLTGliederung1"/>
        <w:spacing w:before="60"/>
        <w:rPr>
          <w:del w:id="54" w:author="Adam Porter" w:date="2015-02-24T04:29:00Z"/>
          <w:rFonts w:ascii="Times New Roman" w:hAnsi="Times New Roman" w:cs="Times New Roman"/>
          <w:sz w:val="24"/>
          <w:szCs w:val="24"/>
        </w:rPr>
      </w:pPr>
    </w:p>
    <w:p w14:paraId="008A5EAC" w14:textId="77777777" w:rsidR="00DA2AFB" w:rsidRDefault="003354F9">
      <w:pPr>
        <w:pStyle w:val="Heading2"/>
        <w:rPr>
          <w:rFonts w:ascii="Helvetica Neue" w:hAnsi="Helvetica Neue"/>
        </w:rPr>
      </w:pPr>
      <w:r>
        <w:rPr>
          <w:rFonts w:ascii="Helvetica Neue" w:hAnsi="Helvetica Neue"/>
        </w:rPr>
        <w:t>Implementation Notes:</w:t>
      </w:r>
    </w:p>
    <w:p w14:paraId="575E97A4" w14:textId="77777777" w:rsidR="0097015E" w:rsidRPr="0097015E" w:rsidRDefault="0097015E" w:rsidP="0097015E">
      <w:pPr>
        <w:rPr>
          <w:rFonts w:hint="eastAsia"/>
        </w:rPr>
      </w:pPr>
    </w:p>
    <w:p w14:paraId="62EC6065" w14:textId="070B5D44" w:rsidR="00423B46" w:rsidRPr="00423B46" w:rsidRDefault="00C937FE" w:rsidP="00423B46">
      <w:pPr>
        <w:pStyle w:val="Standard"/>
        <w:numPr>
          <w:ilvl w:val="0"/>
          <w:numId w:val="28"/>
        </w:numPr>
        <w:rPr>
          <w:rFonts w:ascii="Times New Roman" w:hAnsi="Times New Roman" w:cs="Times New Roman"/>
          <w:color w:val="000000"/>
        </w:rPr>
      </w:pPr>
      <w:r w:rsidRPr="00C937FE">
        <w:rPr>
          <w:rFonts w:ascii="Times New Roman" w:hAnsi="Times New Roman" w:cs="Times New Roman"/>
          <w:b/>
          <w:color w:val="000000"/>
        </w:rPr>
        <w:t>Warmup Exercise</w:t>
      </w:r>
      <w:r w:rsidRPr="00C937FE">
        <w:rPr>
          <w:rFonts w:ascii="Times New Roman" w:hAnsi="Times New Roman" w:cs="Times New Roman"/>
          <w:color w:val="000000"/>
        </w:rPr>
        <w:t>:</w:t>
      </w:r>
      <w:r w:rsidRPr="00C937FE">
        <w:rPr>
          <w:rFonts w:ascii="Times New Roman" w:hAnsi="Times New Roman" w:cs="Times New Roman"/>
          <w:b/>
          <w:color w:val="000000"/>
        </w:rPr>
        <w:t xml:space="preserve"> </w:t>
      </w:r>
      <w:r w:rsidR="00E22E08">
        <w:rPr>
          <w:rFonts w:ascii="Times New Roman" w:hAnsi="Times New Roman" w:cs="Times New Roman"/>
          <w:color w:val="000000"/>
        </w:rPr>
        <w:t>Before implementing the Exercises, d</w:t>
      </w:r>
      <w:r w:rsidR="00D11A17">
        <w:rPr>
          <w:rFonts w:ascii="Times New Roman" w:hAnsi="Times New Roman" w:cs="Times New Roman"/>
          <w:color w:val="000000"/>
        </w:rPr>
        <w:t>o the following warm up exercise</w:t>
      </w:r>
      <w:r w:rsidR="00E22E08">
        <w:rPr>
          <w:rFonts w:ascii="Times New Roman" w:eastAsia="Georgia" w:hAnsi="Times New Roman" w:cs="Georgia"/>
        </w:rPr>
        <w:t>.</w:t>
      </w:r>
      <w:r w:rsidR="00423B46">
        <w:rPr>
          <w:rFonts w:ascii="Times New Roman" w:eastAsia="Georgia" w:hAnsi="Times New Roman" w:cs="Georgia"/>
        </w:rPr>
        <w:t xml:space="preserve"> </w:t>
      </w:r>
      <w:r w:rsidR="00423B46">
        <w:rPr>
          <w:rFonts w:ascii="Times New Roman" w:hAnsi="Times New Roman" w:cs="Times New Roman"/>
          <w:color w:val="000000"/>
        </w:rPr>
        <w:t xml:space="preserve"> Create a</w:t>
      </w:r>
      <w:r w:rsidR="00423B46" w:rsidRPr="00423B46">
        <w:rPr>
          <w:rFonts w:ascii="Times New Roman" w:hAnsi="Times New Roman" w:cs="Times New Roman"/>
          <w:color w:val="000000"/>
        </w:rPr>
        <w:t xml:space="preserve"> text file called Activity.txt </w:t>
      </w:r>
      <w:r w:rsidR="00423B46">
        <w:rPr>
          <w:rFonts w:ascii="Times New Roman" w:hAnsi="Times New Roman" w:cs="Times New Roman"/>
          <w:color w:val="000000"/>
        </w:rPr>
        <w:t xml:space="preserve">and </w:t>
      </w:r>
      <w:del w:id="55" w:author="Adam Porter" w:date="2014-09-15T22:31:00Z">
        <w:r w:rsidR="00423B46" w:rsidDel="0010697A">
          <w:rPr>
            <w:rFonts w:ascii="Times New Roman" w:hAnsi="Times New Roman" w:cs="Times New Roman"/>
            <w:color w:val="000000"/>
          </w:rPr>
          <w:delText xml:space="preserve">the </w:delText>
        </w:r>
      </w:del>
      <w:ins w:id="56" w:author="Adam Porter" w:date="2014-09-15T22:31:00Z">
        <w:r w:rsidR="0010697A">
          <w:rPr>
            <w:rFonts w:ascii="Times New Roman" w:hAnsi="Times New Roman" w:cs="Times New Roman"/>
            <w:color w:val="000000"/>
          </w:rPr>
          <w:t xml:space="preserve">record in it your </w:t>
        </w:r>
      </w:ins>
      <w:r w:rsidR="00423B46" w:rsidRPr="00423B46">
        <w:rPr>
          <w:rFonts w:ascii="Times New Roman" w:hAnsi="Times New Roman" w:cs="Times New Roman"/>
          <w:color w:val="000000"/>
        </w:rPr>
        <w:t xml:space="preserve">answers to the </w:t>
      </w:r>
      <w:r w:rsidR="00423B46">
        <w:rPr>
          <w:rFonts w:ascii="Times New Roman" w:hAnsi="Times New Roman" w:cs="Times New Roman"/>
          <w:color w:val="000000"/>
        </w:rPr>
        <w:t>questions below</w:t>
      </w:r>
      <w:del w:id="57" w:author="Adam Porter" w:date="2014-09-15T22:31:00Z">
        <w:r w:rsidR="00423B46" w:rsidDel="0010697A">
          <w:rPr>
            <w:rFonts w:ascii="Times New Roman" w:hAnsi="Times New Roman" w:cs="Times New Roman"/>
            <w:color w:val="000000"/>
          </w:rPr>
          <w:delText xml:space="preserve"> in it</w:delText>
        </w:r>
      </w:del>
      <w:r w:rsidR="00423B46">
        <w:rPr>
          <w:rFonts w:ascii="Times New Roman" w:hAnsi="Times New Roman" w:cs="Times New Roman"/>
          <w:color w:val="000000"/>
        </w:rPr>
        <w:t>.</w:t>
      </w:r>
    </w:p>
    <w:p w14:paraId="213AE4A0" w14:textId="77777777" w:rsidR="00D11A17" w:rsidRPr="00D11A17" w:rsidRDefault="00D11A17" w:rsidP="00D11A17">
      <w:pPr>
        <w:pStyle w:val="Standard"/>
        <w:ind w:left="720"/>
        <w:rPr>
          <w:rFonts w:ascii="Times New Roman" w:hAnsi="Times New Roman" w:cs="Times New Roman"/>
          <w:color w:val="000000"/>
        </w:rPr>
      </w:pPr>
    </w:p>
    <w:p w14:paraId="6B61911C" w14:textId="477DF98D" w:rsidR="00D11A17" w:rsidRDefault="009B1D2A" w:rsidP="00766DF9">
      <w:pPr>
        <w:pStyle w:val="TwoContentLTGliederung1"/>
        <w:numPr>
          <w:ilvl w:val="0"/>
          <w:numId w:val="40"/>
        </w:numPr>
        <w:rPr>
          <w:rFonts w:ascii="Times New Roman" w:eastAsia="Georgia" w:hAnsi="Times New Roman" w:cs="Georgia"/>
          <w:sz w:val="24"/>
          <w:szCs w:val="24"/>
        </w:rPr>
      </w:pPr>
      <w:r>
        <w:rPr>
          <w:rFonts w:ascii="Times New Roman" w:eastAsia="Georgia" w:hAnsi="Times New Roman" w:cs="Georgia"/>
          <w:sz w:val="24"/>
          <w:szCs w:val="24"/>
        </w:rPr>
        <w:t>Open</w:t>
      </w:r>
      <w:r w:rsidR="00D11A17">
        <w:rPr>
          <w:rFonts w:ascii="Times New Roman" w:eastAsia="Georgia" w:hAnsi="Times New Roman" w:cs="Georgia"/>
          <w:sz w:val="24"/>
          <w:szCs w:val="24"/>
        </w:rPr>
        <w:t xml:space="preserve"> the ActivityLifecycleWalkthrough</w:t>
      </w:r>
      <w:r w:rsidR="00766DF9">
        <w:rPr>
          <w:rFonts w:ascii="Times New Roman" w:eastAsia="Georgia" w:hAnsi="Times New Roman" w:cs="Georgia"/>
          <w:sz w:val="24"/>
          <w:szCs w:val="24"/>
        </w:rPr>
        <w:t>.pdf</w:t>
      </w:r>
      <w:r w:rsidR="00D11A17">
        <w:rPr>
          <w:rFonts w:ascii="Times New Roman" w:eastAsia="Georgia" w:hAnsi="Times New Roman" w:cs="Georgia"/>
          <w:sz w:val="24"/>
          <w:szCs w:val="24"/>
        </w:rPr>
        <w:t xml:space="preserve"> chart</w:t>
      </w:r>
      <w:r>
        <w:rPr>
          <w:rFonts w:ascii="Times New Roman" w:eastAsia="Georgia" w:hAnsi="Times New Roman" w:cs="Georgia"/>
          <w:sz w:val="24"/>
          <w:szCs w:val="24"/>
        </w:rPr>
        <w:t xml:space="preserve"> in the Misc directory</w:t>
      </w:r>
      <w:r w:rsidR="00D11A17">
        <w:rPr>
          <w:rFonts w:ascii="Times New Roman" w:eastAsia="Georgia" w:hAnsi="Times New Roman" w:cs="Georgia"/>
          <w:sz w:val="24"/>
          <w:szCs w:val="24"/>
        </w:rPr>
        <w:t xml:space="preserve">. This chart depicts two state machines, representing the lifecycles of </w:t>
      </w:r>
      <w:r w:rsidR="00E96D7D">
        <w:rPr>
          <w:rFonts w:ascii="Times New Roman" w:eastAsia="Georgia" w:hAnsi="Times New Roman" w:cs="Georgia"/>
          <w:sz w:val="24"/>
          <w:szCs w:val="24"/>
        </w:rPr>
        <w:t>ActivityOne</w:t>
      </w:r>
      <w:r w:rsidR="00D11A17">
        <w:rPr>
          <w:rFonts w:ascii="Times New Roman" w:eastAsia="Georgia" w:hAnsi="Times New Roman" w:cs="Georgia"/>
          <w:sz w:val="24"/>
          <w:szCs w:val="24"/>
        </w:rPr>
        <w:t xml:space="preserve"> and </w:t>
      </w:r>
      <w:r w:rsidR="00E96D7D">
        <w:rPr>
          <w:rFonts w:ascii="Times New Roman" w:eastAsia="Georgia" w:hAnsi="Times New Roman" w:cs="Georgia"/>
          <w:sz w:val="24"/>
          <w:szCs w:val="24"/>
        </w:rPr>
        <w:t>ActivityTwo</w:t>
      </w:r>
      <w:r w:rsidR="00D11A17">
        <w:rPr>
          <w:rFonts w:ascii="Times New Roman" w:eastAsia="Georgia" w:hAnsi="Times New Roman" w:cs="Georgia"/>
          <w:sz w:val="24"/>
          <w:szCs w:val="24"/>
        </w:rPr>
        <w:t xml:space="preserve">. </w:t>
      </w:r>
      <w:r w:rsidR="003107AC">
        <w:rPr>
          <w:rFonts w:ascii="Times New Roman" w:eastAsia="Georgia" w:hAnsi="Times New Roman" w:cs="Georgia"/>
          <w:sz w:val="24"/>
          <w:szCs w:val="24"/>
        </w:rPr>
        <w:t>If you want you can cut out the little circles and use them as markers as you work through this exercise.</w:t>
      </w:r>
    </w:p>
    <w:p w14:paraId="1908C7D9" w14:textId="124CD7DA" w:rsidR="00E22E08" w:rsidRDefault="00D11A17" w:rsidP="00766DF9">
      <w:pPr>
        <w:pStyle w:val="TwoContentLTGliederung1"/>
        <w:numPr>
          <w:ilvl w:val="0"/>
          <w:numId w:val="40"/>
        </w:numPr>
        <w:rPr>
          <w:rFonts w:ascii="Times New Roman" w:eastAsia="Georgia" w:hAnsi="Times New Roman" w:cs="Georgia"/>
          <w:sz w:val="24"/>
          <w:szCs w:val="24"/>
        </w:rPr>
      </w:pPr>
      <w:r>
        <w:rPr>
          <w:rFonts w:ascii="Times New Roman" w:eastAsia="Georgia" w:hAnsi="Times New Roman" w:cs="Georgia"/>
          <w:sz w:val="24"/>
          <w:szCs w:val="24"/>
        </w:rPr>
        <w:lastRenderedPageBreak/>
        <w:t xml:space="preserve">Suppose the user starts the application, which brings up </w:t>
      </w:r>
      <w:r w:rsidR="00E96D7D">
        <w:rPr>
          <w:rFonts w:ascii="Times New Roman" w:eastAsia="Georgia" w:hAnsi="Times New Roman" w:cs="Georgia"/>
          <w:sz w:val="24"/>
          <w:szCs w:val="24"/>
        </w:rPr>
        <w:t>ActivityOne</w:t>
      </w:r>
      <w:r>
        <w:rPr>
          <w:rFonts w:ascii="Times New Roman" w:eastAsia="Georgia" w:hAnsi="Times New Roman" w:cs="Georgia"/>
          <w:sz w:val="24"/>
          <w:szCs w:val="24"/>
        </w:rPr>
        <w:t xml:space="preserve">. Next, </w:t>
      </w:r>
      <w:r w:rsidR="00E22E08">
        <w:rPr>
          <w:rFonts w:ascii="Times New Roman" w:eastAsia="Georgia" w:hAnsi="Times New Roman" w:cs="Georgia"/>
          <w:sz w:val="24"/>
          <w:szCs w:val="24"/>
        </w:rPr>
        <w:t xml:space="preserve">suppose </w:t>
      </w:r>
      <w:r>
        <w:rPr>
          <w:rFonts w:ascii="Times New Roman" w:eastAsia="Georgia" w:hAnsi="Times New Roman" w:cs="Georgia"/>
          <w:sz w:val="24"/>
          <w:szCs w:val="24"/>
        </w:rPr>
        <w:t>the user presses th</w:t>
      </w:r>
      <w:r w:rsidR="00E22E08">
        <w:rPr>
          <w:rFonts w:ascii="Times New Roman" w:eastAsia="Georgia" w:hAnsi="Times New Roman" w:cs="Georgia"/>
          <w:sz w:val="24"/>
          <w:szCs w:val="24"/>
        </w:rPr>
        <w:t xml:space="preserve">e Button to start </w:t>
      </w:r>
      <w:r w:rsidR="00E96D7D">
        <w:rPr>
          <w:rFonts w:ascii="Times New Roman" w:eastAsia="Georgia" w:hAnsi="Times New Roman" w:cs="Georgia"/>
          <w:sz w:val="24"/>
          <w:szCs w:val="24"/>
        </w:rPr>
        <w:t>ActivityTwo</w:t>
      </w:r>
      <w:r w:rsidR="003107AC">
        <w:rPr>
          <w:rFonts w:ascii="Times New Roman" w:eastAsia="Georgia" w:hAnsi="Times New Roman" w:cs="Georgia"/>
          <w:sz w:val="24"/>
          <w:szCs w:val="24"/>
        </w:rPr>
        <w:t>,</w:t>
      </w:r>
      <w:r w:rsidR="00E22E08">
        <w:rPr>
          <w:rFonts w:ascii="Times New Roman" w:eastAsia="Georgia" w:hAnsi="Times New Roman" w:cs="Georgia"/>
          <w:sz w:val="24"/>
          <w:szCs w:val="24"/>
        </w:rPr>
        <w:t xml:space="preserve"> and that </w:t>
      </w:r>
      <w:r w:rsidR="00E96D7D">
        <w:rPr>
          <w:rFonts w:ascii="Times New Roman" w:eastAsia="Georgia" w:hAnsi="Times New Roman" w:cs="Georgia"/>
          <w:sz w:val="24"/>
          <w:szCs w:val="24"/>
        </w:rPr>
        <w:t>ActivityTwo</w:t>
      </w:r>
      <w:r w:rsidR="00E22E08">
        <w:rPr>
          <w:rFonts w:ascii="Times New Roman" w:eastAsia="Georgia" w:hAnsi="Times New Roman" w:cs="Georgia"/>
          <w:sz w:val="24"/>
          <w:szCs w:val="24"/>
        </w:rPr>
        <w:t xml:space="preserve"> </w:t>
      </w:r>
      <w:r w:rsidR="003107AC">
        <w:rPr>
          <w:rFonts w:ascii="Times New Roman" w:eastAsia="Georgia" w:hAnsi="Times New Roman" w:cs="Georgia"/>
          <w:sz w:val="24"/>
          <w:szCs w:val="24"/>
        </w:rPr>
        <w:t xml:space="preserve">then </w:t>
      </w:r>
      <w:r w:rsidR="00E22E08">
        <w:rPr>
          <w:rFonts w:ascii="Times New Roman" w:eastAsia="Georgia" w:hAnsi="Times New Roman" w:cs="Georgia"/>
          <w:sz w:val="24"/>
          <w:szCs w:val="24"/>
        </w:rPr>
        <w:t>appears on the screen.</w:t>
      </w:r>
    </w:p>
    <w:p w14:paraId="00E7A03C" w14:textId="539A60E8" w:rsidR="00E22E08" w:rsidRDefault="00D11A17" w:rsidP="00766DF9">
      <w:pPr>
        <w:pStyle w:val="TwoContentLTGliederung1"/>
        <w:numPr>
          <w:ilvl w:val="1"/>
          <w:numId w:val="40"/>
        </w:numPr>
        <w:rPr>
          <w:rFonts w:ascii="Times New Roman" w:eastAsia="Georgia" w:hAnsi="Times New Roman" w:cs="Georgia"/>
          <w:sz w:val="24"/>
          <w:szCs w:val="24"/>
        </w:rPr>
      </w:pPr>
      <w:r w:rsidRPr="00E22E08">
        <w:rPr>
          <w:rFonts w:ascii="Times New Roman" w:eastAsia="Georgia" w:hAnsi="Times New Roman" w:cs="Georgia"/>
          <w:sz w:val="24"/>
          <w:szCs w:val="24"/>
        </w:rPr>
        <w:t xml:space="preserve">List the Activity lifecycle methods that have been invoked on </w:t>
      </w:r>
      <w:r w:rsidR="00E96D7D">
        <w:rPr>
          <w:rFonts w:ascii="Times New Roman" w:eastAsia="Georgia" w:hAnsi="Times New Roman" w:cs="Georgia"/>
          <w:iCs/>
          <w:sz w:val="24"/>
          <w:szCs w:val="24"/>
        </w:rPr>
        <w:t>ActivityOne and on ActivityTwo</w:t>
      </w:r>
      <w:r w:rsidRPr="00E22E08">
        <w:rPr>
          <w:rFonts w:ascii="Times New Roman" w:eastAsia="Georgia" w:hAnsi="Times New Roman" w:cs="Georgia"/>
          <w:iCs/>
          <w:sz w:val="24"/>
          <w:szCs w:val="24"/>
        </w:rPr>
        <w:t>, since the application started, in the order that they occurred</w:t>
      </w:r>
      <w:r w:rsidRPr="00E22E08">
        <w:rPr>
          <w:rFonts w:ascii="Times New Roman" w:eastAsia="Georgia" w:hAnsi="Times New Roman" w:cs="Georgia"/>
          <w:sz w:val="24"/>
          <w:szCs w:val="24"/>
        </w:rPr>
        <w:t>.</w:t>
      </w:r>
    </w:p>
    <w:p w14:paraId="40A8A2B3" w14:textId="422510EC" w:rsidR="000826FB" w:rsidRDefault="00E22E08" w:rsidP="00766DF9">
      <w:pPr>
        <w:pStyle w:val="TwoContentLTGliederung1"/>
        <w:numPr>
          <w:ilvl w:val="0"/>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Next, </w:t>
      </w:r>
      <w:r w:rsidR="003107AC">
        <w:rPr>
          <w:rFonts w:ascii="Times New Roman" w:eastAsia="Georgia" w:hAnsi="Times New Roman" w:cs="Georgia"/>
          <w:sz w:val="24"/>
          <w:szCs w:val="24"/>
        </w:rPr>
        <w:t xml:space="preserve">suppose </w:t>
      </w:r>
      <w:r w:rsidRPr="000826FB">
        <w:rPr>
          <w:rFonts w:ascii="Times New Roman" w:eastAsia="Georgia" w:hAnsi="Times New Roman" w:cs="Georgia"/>
          <w:sz w:val="24"/>
          <w:szCs w:val="24"/>
        </w:rPr>
        <w:t>the user n</w:t>
      </w:r>
      <w:r w:rsidR="00D11A17" w:rsidRPr="000826FB">
        <w:rPr>
          <w:rFonts w:ascii="Times New Roman" w:eastAsia="Georgia" w:hAnsi="Times New Roman" w:cs="Georgia"/>
          <w:sz w:val="24"/>
          <w:szCs w:val="24"/>
        </w:rPr>
        <w:t>avigate</w:t>
      </w:r>
      <w:r w:rsidRPr="000826FB">
        <w:rPr>
          <w:rFonts w:ascii="Times New Roman" w:eastAsia="Georgia" w:hAnsi="Times New Roman" w:cs="Georgia"/>
          <w:sz w:val="24"/>
          <w:szCs w:val="24"/>
        </w:rPr>
        <w:t>s</w:t>
      </w:r>
      <w:r w:rsidR="00D11A17" w:rsidRPr="000826FB">
        <w:rPr>
          <w:rFonts w:ascii="Times New Roman" w:eastAsia="Georgia" w:hAnsi="Times New Roman" w:cs="Georgia"/>
          <w:sz w:val="24"/>
          <w:szCs w:val="24"/>
        </w:rPr>
        <w:t xml:space="preserve"> back to </w:t>
      </w:r>
      <w:r w:rsidR="00E96D7D">
        <w:rPr>
          <w:rFonts w:ascii="Times New Roman" w:eastAsia="Georgia" w:hAnsi="Times New Roman" w:cs="Georgia"/>
          <w:sz w:val="24"/>
          <w:szCs w:val="24"/>
        </w:rPr>
        <w:t>ActivityOne</w:t>
      </w:r>
      <w:r w:rsidR="00D11A17" w:rsidRPr="000826FB">
        <w:rPr>
          <w:rFonts w:ascii="Times New Roman" w:eastAsia="Georgia" w:hAnsi="Times New Roman" w:cs="Georgia"/>
          <w:sz w:val="24"/>
          <w:szCs w:val="24"/>
        </w:rPr>
        <w:t xml:space="preserve"> by </w:t>
      </w:r>
      <w:r w:rsidRPr="000826FB">
        <w:rPr>
          <w:rFonts w:ascii="Times New Roman" w:eastAsia="Georgia" w:hAnsi="Times New Roman" w:cs="Georgia"/>
          <w:sz w:val="24"/>
          <w:szCs w:val="24"/>
        </w:rPr>
        <w:t xml:space="preserve">pressing the “Close Activity” Button of </w:t>
      </w:r>
      <w:r w:rsidR="00E96D7D">
        <w:rPr>
          <w:rFonts w:ascii="Times New Roman" w:eastAsia="Georgia" w:hAnsi="Times New Roman" w:cs="Georgia"/>
          <w:sz w:val="24"/>
          <w:szCs w:val="24"/>
        </w:rPr>
        <w:t>ActivityTwo</w:t>
      </w:r>
      <w:r w:rsidRPr="000826FB">
        <w:rPr>
          <w:rFonts w:ascii="Times New Roman" w:eastAsia="Georgia" w:hAnsi="Times New Roman" w:cs="Georgia"/>
          <w:sz w:val="24"/>
          <w:szCs w:val="24"/>
        </w:rPr>
        <w:t xml:space="preserve">. </w:t>
      </w:r>
      <w:r w:rsidR="00E96D7D">
        <w:rPr>
          <w:rFonts w:ascii="Times New Roman" w:eastAsia="Georgia" w:hAnsi="Times New Roman" w:cs="Georgia"/>
          <w:sz w:val="24"/>
          <w:szCs w:val="24"/>
        </w:rPr>
        <w:t>ActivityTwo</w:t>
      </w:r>
      <w:r w:rsidRPr="000826FB">
        <w:rPr>
          <w:rFonts w:ascii="Times New Roman" w:eastAsia="Georgia" w:hAnsi="Times New Roman" w:cs="Georgia"/>
          <w:sz w:val="24"/>
          <w:szCs w:val="24"/>
        </w:rPr>
        <w:t xml:space="preserve"> closes and then </w:t>
      </w:r>
      <w:r w:rsidR="00E96D7D">
        <w:rPr>
          <w:rFonts w:ascii="Times New Roman" w:eastAsia="Georgia" w:hAnsi="Times New Roman" w:cs="Georgia"/>
          <w:sz w:val="24"/>
          <w:szCs w:val="24"/>
        </w:rPr>
        <w:t>ActivityOne</w:t>
      </w:r>
      <w:r w:rsidRPr="000826FB">
        <w:rPr>
          <w:rFonts w:ascii="Times New Roman" w:eastAsia="Georgia" w:hAnsi="Times New Roman" w:cs="Georgia"/>
          <w:sz w:val="24"/>
          <w:szCs w:val="24"/>
        </w:rPr>
        <w:t xml:space="preserve"> </w:t>
      </w:r>
      <w:r w:rsidR="003107AC">
        <w:rPr>
          <w:rFonts w:ascii="Times New Roman" w:eastAsia="Georgia" w:hAnsi="Times New Roman" w:cs="Georgia"/>
          <w:sz w:val="24"/>
          <w:szCs w:val="24"/>
        </w:rPr>
        <w:t>re</w:t>
      </w:r>
      <w:r w:rsidRPr="000826FB">
        <w:rPr>
          <w:rFonts w:ascii="Times New Roman" w:eastAsia="Georgia" w:hAnsi="Times New Roman" w:cs="Georgia"/>
          <w:sz w:val="24"/>
          <w:szCs w:val="24"/>
        </w:rPr>
        <w:t>appears. Starting where you left off after the previous step:</w:t>
      </w:r>
    </w:p>
    <w:p w14:paraId="20767DE1" w14:textId="648484DD" w:rsidR="000826FB" w:rsidRDefault="00D11A17" w:rsidP="00766DF9">
      <w:pPr>
        <w:pStyle w:val="TwoContentLTGliederung1"/>
        <w:numPr>
          <w:ilvl w:val="1"/>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List the </w:t>
      </w:r>
      <w:r w:rsidR="0073572A" w:rsidRPr="00E22E08">
        <w:rPr>
          <w:rFonts w:ascii="Times New Roman" w:eastAsia="Georgia" w:hAnsi="Times New Roman" w:cs="Georgia"/>
          <w:sz w:val="24"/>
          <w:szCs w:val="24"/>
        </w:rPr>
        <w:t xml:space="preserve">Activity </w:t>
      </w:r>
      <w:r w:rsidRPr="000826FB">
        <w:rPr>
          <w:rFonts w:ascii="Times New Roman" w:eastAsia="Georgia" w:hAnsi="Times New Roman" w:cs="Georgia"/>
          <w:sz w:val="24"/>
          <w:szCs w:val="24"/>
        </w:rPr>
        <w:t xml:space="preserve">lifecycle methods </w:t>
      </w:r>
      <w:r w:rsidR="0073572A">
        <w:rPr>
          <w:rFonts w:ascii="Times New Roman" w:eastAsia="Georgia" w:hAnsi="Times New Roman" w:cs="Georgia"/>
          <w:sz w:val="24"/>
          <w:szCs w:val="24"/>
        </w:rPr>
        <w:t xml:space="preserve">that </w:t>
      </w:r>
      <w:r w:rsidRPr="000826FB">
        <w:rPr>
          <w:rFonts w:ascii="Times New Roman" w:eastAsia="Georgia" w:hAnsi="Times New Roman" w:cs="Georgia"/>
          <w:sz w:val="24"/>
          <w:szCs w:val="24"/>
        </w:rPr>
        <w:t xml:space="preserve">have been invoked on </w:t>
      </w:r>
      <w:r w:rsidR="00E96D7D">
        <w:rPr>
          <w:rFonts w:ascii="Times New Roman" w:eastAsia="Georgia" w:hAnsi="Times New Roman" w:cs="Georgia"/>
          <w:iCs/>
          <w:sz w:val="24"/>
          <w:szCs w:val="24"/>
        </w:rPr>
        <w:t>ActivityOne and on ActivityTwo</w:t>
      </w:r>
      <w:r w:rsidRPr="000826FB">
        <w:rPr>
          <w:rFonts w:ascii="Times New Roman" w:eastAsia="Georgia" w:hAnsi="Times New Roman" w:cs="Georgia"/>
          <w:iCs/>
          <w:sz w:val="24"/>
          <w:szCs w:val="24"/>
        </w:rPr>
        <w:t>, in the order they occurred</w:t>
      </w:r>
      <w:r w:rsidRPr="000826FB">
        <w:rPr>
          <w:rFonts w:ascii="Times New Roman" w:eastAsia="Georgia" w:hAnsi="Times New Roman" w:cs="Georgia"/>
          <w:sz w:val="24"/>
          <w:szCs w:val="24"/>
        </w:rPr>
        <w:t>.</w:t>
      </w:r>
    </w:p>
    <w:p w14:paraId="1916B44D" w14:textId="1A102688" w:rsidR="000826FB" w:rsidRDefault="00E22E08" w:rsidP="00766DF9">
      <w:pPr>
        <w:pStyle w:val="TwoContentLTGliederung1"/>
        <w:numPr>
          <w:ilvl w:val="0"/>
          <w:numId w:val="40"/>
        </w:numPr>
        <w:rPr>
          <w:rFonts w:ascii="Times New Roman" w:eastAsia="Georgia" w:hAnsi="Times New Roman" w:cs="Georgia"/>
          <w:sz w:val="24"/>
          <w:szCs w:val="24"/>
        </w:rPr>
      </w:pPr>
      <w:r w:rsidRPr="000826FB">
        <w:rPr>
          <w:rFonts w:ascii="Times New Roman" w:eastAsia="Georgia" w:hAnsi="Times New Roman" w:cs="Georgia"/>
          <w:sz w:val="24"/>
          <w:szCs w:val="24"/>
        </w:rPr>
        <w:t>Next, the user p</w:t>
      </w:r>
      <w:r w:rsidR="00D11A17" w:rsidRPr="000826FB">
        <w:rPr>
          <w:rFonts w:ascii="Times New Roman" w:eastAsia="Georgia" w:hAnsi="Times New Roman" w:cs="Georgia"/>
          <w:sz w:val="24"/>
          <w:szCs w:val="24"/>
        </w:rPr>
        <w:t>ress</w:t>
      </w:r>
      <w:r w:rsidRPr="000826FB">
        <w:rPr>
          <w:rFonts w:ascii="Times New Roman" w:eastAsia="Georgia" w:hAnsi="Times New Roman" w:cs="Georgia"/>
          <w:sz w:val="24"/>
          <w:szCs w:val="24"/>
        </w:rPr>
        <w:t>es the B</w:t>
      </w:r>
      <w:r w:rsidR="00D11A17" w:rsidRPr="000826FB">
        <w:rPr>
          <w:rFonts w:ascii="Times New Roman" w:eastAsia="Georgia" w:hAnsi="Times New Roman" w:cs="Georgia"/>
          <w:sz w:val="24"/>
          <w:szCs w:val="24"/>
        </w:rPr>
        <w:t xml:space="preserve">utton to start </w:t>
      </w:r>
      <w:r w:rsidR="00E96D7D">
        <w:rPr>
          <w:rFonts w:ascii="Times New Roman" w:eastAsia="Georgia" w:hAnsi="Times New Roman" w:cs="Georgia"/>
          <w:sz w:val="24"/>
          <w:szCs w:val="24"/>
        </w:rPr>
        <w:t>ActivityTwo</w:t>
      </w:r>
      <w:r w:rsidRPr="000826FB">
        <w:rPr>
          <w:rFonts w:ascii="Times New Roman" w:eastAsia="Georgia" w:hAnsi="Times New Roman" w:cs="Georgia"/>
          <w:sz w:val="24"/>
          <w:szCs w:val="24"/>
        </w:rPr>
        <w:t xml:space="preserve"> again</w:t>
      </w:r>
      <w:r w:rsidR="00D11A17" w:rsidRPr="000826FB">
        <w:rPr>
          <w:rFonts w:ascii="Times New Roman" w:eastAsia="Georgia" w:hAnsi="Times New Roman" w:cs="Georgia"/>
          <w:sz w:val="24"/>
          <w:szCs w:val="24"/>
        </w:rPr>
        <w:t xml:space="preserve">. Once </w:t>
      </w:r>
      <w:r w:rsidR="00E96D7D">
        <w:rPr>
          <w:rFonts w:ascii="Times New Roman" w:eastAsia="Georgia" w:hAnsi="Times New Roman" w:cs="Georgia"/>
          <w:sz w:val="24"/>
          <w:szCs w:val="24"/>
        </w:rPr>
        <w:t>ActivityTwo</w:t>
      </w:r>
      <w:r w:rsidR="00D11A17" w:rsidRPr="000826FB">
        <w:rPr>
          <w:rFonts w:ascii="Times New Roman" w:eastAsia="Georgia" w:hAnsi="Times New Roman" w:cs="Georgia"/>
          <w:sz w:val="24"/>
          <w:szCs w:val="24"/>
        </w:rPr>
        <w:t xml:space="preserve"> appears, </w:t>
      </w:r>
      <w:r w:rsidRPr="000826FB">
        <w:rPr>
          <w:rFonts w:ascii="Times New Roman" w:eastAsia="Georgia" w:hAnsi="Times New Roman" w:cs="Georgia"/>
          <w:sz w:val="24"/>
          <w:szCs w:val="24"/>
        </w:rPr>
        <w:t>the user presses the H</w:t>
      </w:r>
      <w:r w:rsidR="00D11A17" w:rsidRPr="000826FB">
        <w:rPr>
          <w:rFonts w:ascii="Times New Roman" w:eastAsia="Georgia" w:hAnsi="Times New Roman" w:cs="Georgia"/>
          <w:sz w:val="24"/>
          <w:szCs w:val="24"/>
        </w:rPr>
        <w:t xml:space="preserve">ome </w:t>
      </w:r>
      <w:r w:rsidRPr="000826FB">
        <w:rPr>
          <w:rFonts w:ascii="Times New Roman" w:eastAsia="Georgia" w:hAnsi="Times New Roman" w:cs="Georgia"/>
          <w:sz w:val="24"/>
          <w:szCs w:val="24"/>
        </w:rPr>
        <w:t>Key</w:t>
      </w:r>
      <w:r w:rsidR="00D11A17" w:rsidRPr="000826FB">
        <w:rPr>
          <w:rFonts w:ascii="Times New Roman" w:eastAsia="Georgia" w:hAnsi="Times New Roman" w:cs="Georgia"/>
          <w:sz w:val="24"/>
          <w:szCs w:val="24"/>
        </w:rPr>
        <w:t xml:space="preserve"> on </w:t>
      </w:r>
      <w:r w:rsidRPr="000826FB">
        <w:rPr>
          <w:rFonts w:ascii="Times New Roman" w:eastAsia="Georgia" w:hAnsi="Times New Roman" w:cs="Georgia"/>
          <w:sz w:val="24"/>
          <w:szCs w:val="24"/>
        </w:rPr>
        <w:t>the device. Starting where you left off after the previous step:</w:t>
      </w:r>
    </w:p>
    <w:p w14:paraId="170FB5AF" w14:textId="4AE9F14B" w:rsidR="000826FB" w:rsidRDefault="00D11A17" w:rsidP="00766DF9">
      <w:pPr>
        <w:pStyle w:val="TwoContentLTGliederung1"/>
        <w:numPr>
          <w:ilvl w:val="1"/>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List the </w:t>
      </w:r>
      <w:r w:rsidR="0073572A" w:rsidRPr="00E22E08">
        <w:rPr>
          <w:rFonts w:ascii="Times New Roman" w:eastAsia="Georgia" w:hAnsi="Times New Roman" w:cs="Georgia"/>
          <w:sz w:val="24"/>
          <w:szCs w:val="24"/>
        </w:rPr>
        <w:t xml:space="preserve">Activity </w:t>
      </w:r>
      <w:r w:rsidRPr="000826FB">
        <w:rPr>
          <w:rFonts w:ascii="Times New Roman" w:eastAsia="Georgia" w:hAnsi="Times New Roman" w:cs="Georgia"/>
          <w:sz w:val="24"/>
          <w:szCs w:val="24"/>
        </w:rPr>
        <w:t xml:space="preserve">lifecycle methods </w:t>
      </w:r>
      <w:r w:rsidR="0073572A">
        <w:rPr>
          <w:rFonts w:ascii="Times New Roman" w:eastAsia="Georgia" w:hAnsi="Times New Roman" w:cs="Georgia"/>
          <w:sz w:val="24"/>
          <w:szCs w:val="24"/>
        </w:rPr>
        <w:t xml:space="preserve">that </w:t>
      </w:r>
      <w:r w:rsidRPr="000826FB">
        <w:rPr>
          <w:rFonts w:ascii="Times New Roman" w:eastAsia="Georgia" w:hAnsi="Times New Roman" w:cs="Georgia"/>
          <w:sz w:val="24"/>
          <w:szCs w:val="24"/>
        </w:rPr>
        <w:t xml:space="preserve">have been invoked on </w:t>
      </w:r>
      <w:r w:rsidR="00E96D7D">
        <w:rPr>
          <w:rFonts w:ascii="Times New Roman" w:eastAsia="Georgia" w:hAnsi="Times New Roman" w:cs="Georgia"/>
          <w:iCs/>
          <w:sz w:val="24"/>
          <w:szCs w:val="24"/>
        </w:rPr>
        <w:t>ActivityOne and on ActivityTwo</w:t>
      </w:r>
      <w:r w:rsidR="00E22E08" w:rsidRPr="000826FB">
        <w:rPr>
          <w:rFonts w:ascii="Times New Roman" w:eastAsia="Georgia" w:hAnsi="Times New Roman" w:cs="Georgia"/>
          <w:iCs/>
          <w:sz w:val="24"/>
          <w:szCs w:val="24"/>
        </w:rPr>
        <w:t>, i</w:t>
      </w:r>
      <w:r w:rsidRPr="000826FB">
        <w:rPr>
          <w:rFonts w:ascii="Times New Roman" w:eastAsia="Georgia" w:hAnsi="Times New Roman" w:cs="Georgia"/>
          <w:iCs/>
          <w:sz w:val="24"/>
          <w:szCs w:val="24"/>
        </w:rPr>
        <w:t>n the order they occurred</w:t>
      </w:r>
      <w:r w:rsidRPr="000826FB">
        <w:rPr>
          <w:rFonts w:ascii="Times New Roman" w:eastAsia="Georgia" w:hAnsi="Times New Roman" w:cs="Georgia"/>
          <w:sz w:val="24"/>
          <w:szCs w:val="24"/>
        </w:rPr>
        <w:t>.</w:t>
      </w:r>
    </w:p>
    <w:p w14:paraId="7D5CE5A4" w14:textId="22A3172D" w:rsidR="000826FB" w:rsidRDefault="00E96D7D" w:rsidP="00766DF9">
      <w:pPr>
        <w:pStyle w:val="TwoContentLTGliederung1"/>
        <w:numPr>
          <w:ilvl w:val="0"/>
          <w:numId w:val="40"/>
        </w:numPr>
        <w:rPr>
          <w:rFonts w:ascii="Times New Roman" w:eastAsia="Georgia" w:hAnsi="Times New Roman" w:cs="Georgia"/>
          <w:sz w:val="24"/>
          <w:szCs w:val="24"/>
        </w:rPr>
      </w:pPr>
      <w:r>
        <w:rPr>
          <w:rFonts w:ascii="Times New Roman" w:eastAsia="Georgia" w:hAnsi="Times New Roman" w:cs="Georgia"/>
          <w:sz w:val="24"/>
          <w:szCs w:val="24"/>
        </w:rPr>
        <w:t>Next, the user</w:t>
      </w:r>
      <w:r w:rsidR="00E22E08" w:rsidRPr="000826FB">
        <w:rPr>
          <w:rFonts w:ascii="Times New Roman" w:eastAsia="Georgia" w:hAnsi="Times New Roman" w:cs="Georgia"/>
          <w:sz w:val="24"/>
          <w:szCs w:val="24"/>
        </w:rPr>
        <w:t xml:space="preserve"> s</w:t>
      </w:r>
      <w:r w:rsidR="00D11A17" w:rsidRPr="000826FB">
        <w:rPr>
          <w:rFonts w:ascii="Times New Roman" w:eastAsia="Georgia" w:hAnsi="Times New Roman" w:cs="Georgia"/>
          <w:sz w:val="24"/>
          <w:szCs w:val="24"/>
        </w:rPr>
        <w:t>tart</w:t>
      </w:r>
      <w:r>
        <w:rPr>
          <w:rFonts w:ascii="Times New Roman" w:eastAsia="Georgia" w:hAnsi="Times New Roman" w:cs="Georgia"/>
          <w:sz w:val="24"/>
          <w:szCs w:val="24"/>
        </w:rPr>
        <w:t>s</w:t>
      </w:r>
      <w:r w:rsidR="00D11A17" w:rsidRPr="000826FB">
        <w:rPr>
          <w:rFonts w:ascii="Times New Roman" w:eastAsia="Georgia" w:hAnsi="Times New Roman" w:cs="Georgia"/>
          <w:sz w:val="24"/>
          <w:szCs w:val="24"/>
        </w:rPr>
        <w:t xml:space="preserve"> the application again</w:t>
      </w:r>
      <w:r>
        <w:rPr>
          <w:rFonts w:ascii="Times New Roman" w:eastAsia="Georgia" w:hAnsi="Times New Roman" w:cs="Georgia"/>
          <w:sz w:val="24"/>
          <w:szCs w:val="24"/>
        </w:rPr>
        <w:t>, by clicking on its icon in the Launcher</w:t>
      </w:r>
      <w:r w:rsidR="00D11A17" w:rsidRPr="000826FB">
        <w:rPr>
          <w:rFonts w:ascii="Times New Roman" w:eastAsia="Georgia" w:hAnsi="Times New Roman" w:cs="Georgia"/>
          <w:sz w:val="24"/>
          <w:szCs w:val="24"/>
        </w:rPr>
        <w:t xml:space="preserve">. Once </w:t>
      </w:r>
      <w:r w:rsidR="00E22E08" w:rsidRPr="000826FB">
        <w:rPr>
          <w:rFonts w:ascii="Times New Roman" w:eastAsia="Georgia" w:hAnsi="Times New Roman" w:cs="Georgia"/>
          <w:sz w:val="24"/>
          <w:szCs w:val="24"/>
        </w:rPr>
        <w:t>the application has restarted</w:t>
      </w:r>
      <w:r>
        <w:rPr>
          <w:rFonts w:ascii="Times New Roman" w:eastAsia="Georgia" w:hAnsi="Times New Roman" w:cs="Georgia"/>
          <w:sz w:val="24"/>
          <w:szCs w:val="24"/>
        </w:rPr>
        <w:t>,</w:t>
      </w:r>
      <w:r w:rsidR="00E22E08" w:rsidRPr="000826FB">
        <w:rPr>
          <w:rFonts w:ascii="Times New Roman" w:eastAsia="Georgia" w:hAnsi="Times New Roman" w:cs="Georgia"/>
          <w:sz w:val="24"/>
          <w:szCs w:val="24"/>
        </w:rPr>
        <w:t xml:space="preserve"> and starting where you left off after the previous step:</w:t>
      </w:r>
    </w:p>
    <w:p w14:paraId="6B8F885C" w14:textId="27C29128" w:rsidR="00D11A17" w:rsidRPr="00E96D7D" w:rsidRDefault="00D11A17" w:rsidP="00E96D7D">
      <w:pPr>
        <w:pStyle w:val="TwoContentLTGliederung1"/>
        <w:numPr>
          <w:ilvl w:val="1"/>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List the </w:t>
      </w:r>
      <w:r w:rsidR="0073572A" w:rsidRPr="00E22E08">
        <w:rPr>
          <w:rFonts w:ascii="Times New Roman" w:eastAsia="Georgia" w:hAnsi="Times New Roman" w:cs="Georgia"/>
          <w:sz w:val="24"/>
          <w:szCs w:val="24"/>
        </w:rPr>
        <w:t xml:space="preserve">Activity </w:t>
      </w:r>
      <w:r w:rsidRPr="000826FB">
        <w:rPr>
          <w:rFonts w:ascii="Times New Roman" w:eastAsia="Georgia" w:hAnsi="Times New Roman" w:cs="Georgia"/>
          <w:sz w:val="24"/>
          <w:szCs w:val="24"/>
        </w:rPr>
        <w:t xml:space="preserve">lifecycle methods </w:t>
      </w:r>
      <w:r w:rsidR="0073572A">
        <w:rPr>
          <w:rFonts w:ascii="Times New Roman" w:eastAsia="Georgia" w:hAnsi="Times New Roman" w:cs="Georgia"/>
          <w:sz w:val="24"/>
          <w:szCs w:val="24"/>
        </w:rPr>
        <w:t xml:space="preserve">that </w:t>
      </w:r>
      <w:r w:rsidRPr="000826FB">
        <w:rPr>
          <w:rFonts w:ascii="Times New Roman" w:eastAsia="Georgia" w:hAnsi="Times New Roman" w:cs="Georgia"/>
          <w:sz w:val="24"/>
          <w:szCs w:val="24"/>
        </w:rPr>
        <w:t xml:space="preserve">have been invoked on </w:t>
      </w:r>
      <w:r w:rsidR="00E96D7D">
        <w:rPr>
          <w:rFonts w:ascii="Times New Roman" w:eastAsia="Georgia" w:hAnsi="Times New Roman" w:cs="Georgia"/>
          <w:iCs/>
          <w:sz w:val="24"/>
          <w:szCs w:val="24"/>
        </w:rPr>
        <w:t>ActivityOne and on ActivityTwo</w:t>
      </w:r>
      <w:r w:rsidRPr="000826FB">
        <w:rPr>
          <w:rFonts w:ascii="Times New Roman" w:eastAsia="Georgia" w:hAnsi="Times New Roman" w:cs="Georgia"/>
          <w:iCs/>
          <w:sz w:val="24"/>
          <w:szCs w:val="24"/>
        </w:rPr>
        <w:t>, in the order they occurred</w:t>
      </w:r>
      <w:r w:rsidRPr="000826FB">
        <w:rPr>
          <w:rFonts w:ascii="Times New Roman" w:eastAsia="Georgia" w:hAnsi="Times New Roman" w:cs="Georgia"/>
          <w:sz w:val="24"/>
          <w:szCs w:val="24"/>
        </w:rPr>
        <w:t>.</w:t>
      </w:r>
    </w:p>
    <w:p w14:paraId="7C6F3105" w14:textId="7E50CB87" w:rsidR="00DA2AFB" w:rsidRDefault="00C937FE">
      <w:pPr>
        <w:pStyle w:val="Standard"/>
        <w:numPr>
          <w:ilvl w:val="0"/>
          <w:numId w:val="28"/>
        </w:numPr>
        <w:rPr>
          <w:rFonts w:ascii="Times New Roman" w:hAnsi="Times New Roman" w:cs="Times New Roman"/>
          <w:color w:val="000000"/>
        </w:rPr>
      </w:pPr>
      <w:r w:rsidRPr="00C937FE">
        <w:rPr>
          <w:rFonts w:ascii="Times New Roman" w:hAnsi="Times New Roman" w:cs="Times New Roman"/>
          <w:b/>
          <w:color w:val="000000"/>
        </w:rPr>
        <w:t>Exercise A</w:t>
      </w:r>
      <w:r>
        <w:rPr>
          <w:rFonts w:ascii="Times New Roman" w:hAnsi="Times New Roman" w:cs="Times New Roman"/>
          <w:color w:val="000000"/>
        </w:rPr>
        <w:t xml:space="preserve">: </w:t>
      </w:r>
      <w:r w:rsidR="003354F9">
        <w:rPr>
          <w:rFonts w:ascii="Times New Roman" w:hAnsi="Times New Roman" w:cs="Times New Roman"/>
          <w:color w:val="000000"/>
        </w:rPr>
        <w:t>Downloa</w:t>
      </w:r>
      <w:r w:rsidR="00525618">
        <w:rPr>
          <w:rFonts w:ascii="Times New Roman" w:hAnsi="Times New Roman" w:cs="Times New Roman"/>
          <w:color w:val="000000"/>
        </w:rPr>
        <w:t xml:space="preserve">d the application skeleton project </w:t>
      </w:r>
      <w:bookmarkStart w:id="58" w:name="_GoBack"/>
      <w:bookmarkEnd w:id="58"/>
      <w:del w:id="59" w:author="Adam Porter" w:date="2015-02-24T04:52:00Z">
        <w:r w:rsidR="00525618" w:rsidDel="00F0580B">
          <w:rPr>
            <w:rFonts w:ascii="Times New Roman" w:hAnsi="Times New Roman" w:cs="Times New Roman"/>
            <w:color w:val="000000"/>
          </w:rPr>
          <w:delText>(ActivityLab.zip)</w:delText>
        </w:r>
        <w:r w:rsidR="003354F9" w:rsidDel="00F0580B">
          <w:rPr>
            <w:rFonts w:ascii="Times New Roman" w:hAnsi="Times New Roman" w:cs="Times New Roman"/>
            <w:color w:val="000000"/>
          </w:rPr>
          <w:delText xml:space="preserve"> </w:delText>
        </w:r>
      </w:del>
      <w:del w:id="60" w:author="Adam Porter" w:date="2014-09-18T10:58:00Z">
        <w:r w:rsidR="003354F9" w:rsidDel="00D1030B">
          <w:rPr>
            <w:rFonts w:ascii="Times New Roman" w:hAnsi="Times New Roman" w:cs="Times New Roman"/>
            <w:color w:val="000000"/>
          </w:rPr>
          <w:delText xml:space="preserve">and </w:delText>
        </w:r>
        <w:r w:rsidR="003107AC" w:rsidDel="00D1030B">
          <w:rPr>
            <w:rFonts w:ascii="Times New Roman" w:hAnsi="Times New Roman" w:cs="Times New Roman"/>
            <w:color w:val="000000"/>
          </w:rPr>
          <w:delText xml:space="preserve">test case project </w:delText>
        </w:r>
        <w:r w:rsidR="00525618" w:rsidDel="00D1030B">
          <w:rPr>
            <w:rFonts w:ascii="Times New Roman" w:hAnsi="Times New Roman" w:cs="Times New Roman"/>
            <w:color w:val="000000"/>
          </w:rPr>
          <w:delText xml:space="preserve">(ActivityLabTest.zip) </w:delText>
        </w:r>
      </w:del>
      <w:r w:rsidR="003107AC">
        <w:rPr>
          <w:rFonts w:ascii="Times New Roman" w:hAnsi="Times New Roman" w:cs="Times New Roman"/>
          <w:color w:val="000000"/>
        </w:rPr>
        <w:t xml:space="preserve">and </w:t>
      </w:r>
      <w:r w:rsidR="00663373">
        <w:rPr>
          <w:rFonts w:ascii="Times New Roman" w:hAnsi="Times New Roman" w:cs="Times New Roman"/>
          <w:color w:val="000000"/>
        </w:rPr>
        <w:t xml:space="preserve">then </w:t>
      </w:r>
      <w:r w:rsidR="003354F9">
        <w:rPr>
          <w:rFonts w:ascii="Times New Roman" w:hAnsi="Times New Roman" w:cs="Times New Roman"/>
          <w:color w:val="000000"/>
        </w:rPr>
        <w:t xml:space="preserve">import </w:t>
      </w:r>
      <w:del w:id="61" w:author="Adam Porter" w:date="2014-09-18T10:58:00Z">
        <w:r w:rsidR="003107AC" w:rsidDel="00D1030B">
          <w:rPr>
            <w:rFonts w:ascii="Times New Roman" w:hAnsi="Times New Roman" w:cs="Times New Roman"/>
            <w:color w:val="000000"/>
          </w:rPr>
          <w:delText xml:space="preserve">them </w:delText>
        </w:r>
      </w:del>
      <w:ins w:id="62" w:author="Adam Porter" w:date="2014-09-18T10:58:00Z">
        <w:r w:rsidR="00D1030B">
          <w:rPr>
            <w:rFonts w:ascii="Times New Roman" w:hAnsi="Times New Roman" w:cs="Times New Roman"/>
            <w:color w:val="000000"/>
          </w:rPr>
          <w:t xml:space="preserve">it </w:t>
        </w:r>
      </w:ins>
      <w:r w:rsidR="003354F9">
        <w:rPr>
          <w:rFonts w:ascii="Times New Roman" w:hAnsi="Times New Roman" w:cs="Times New Roman"/>
          <w:color w:val="000000"/>
        </w:rPr>
        <w:t>into your IDE.</w:t>
      </w:r>
      <w:r w:rsidR="000F459B">
        <w:rPr>
          <w:rFonts w:ascii="Times New Roman" w:hAnsi="Times New Roman" w:cs="Times New Roman"/>
          <w:color w:val="000000"/>
        </w:rPr>
        <w:t xml:space="preserve"> </w:t>
      </w:r>
      <w:del w:id="63" w:author="Adam Porter" w:date="2014-09-18T10:58:00Z">
        <w:r w:rsidR="000F459B" w:rsidDel="00D1030B">
          <w:rPr>
            <w:rFonts w:ascii="Times New Roman" w:hAnsi="Times New Roman" w:cs="Times New Roman"/>
            <w:color w:val="000000"/>
          </w:rPr>
          <w:delText>When importing the ActivityLabTest project, you may see an error message, "</w:delText>
        </w:r>
        <w:r w:rsidR="000F459B" w:rsidRPr="000F459B" w:rsidDel="00D1030B">
          <w:delText>Could not set the project description for 'ActivityLabTest' because the project description file (.project) is out of sync with the file system."</w:delText>
        </w:r>
        <w:r w:rsidR="000F459B" w:rsidDel="00D1030B">
          <w:delText xml:space="preserve"> Just click "Ok" and continue.</w:delText>
        </w:r>
      </w:del>
    </w:p>
    <w:p w14:paraId="50B899E8" w14:textId="77777777" w:rsidR="00DA2AFB" w:rsidRDefault="00DA2AFB">
      <w:pPr>
        <w:pStyle w:val="Standard"/>
        <w:rPr>
          <w:rFonts w:ascii="Times New Roman" w:hAnsi="Times New Roman" w:cs="Times New Roman"/>
          <w:color w:val="000000"/>
        </w:rPr>
      </w:pPr>
    </w:p>
    <w:p w14:paraId="54F53451" w14:textId="5D230749" w:rsidR="00DA2AFB" w:rsidRDefault="00C937FE" w:rsidP="00766DF9">
      <w:pPr>
        <w:pStyle w:val="Standard"/>
        <w:numPr>
          <w:ilvl w:val="0"/>
          <w:numId w:val="39"/>
        </w:numPr>
        <w:ind w:left="1069"/>
        <w:rPr>
          <w:rFonts w:ascii="Times New Roman" w:hAnsi="Times New Roman" w:cs="Times New Roman"/>
          <w:color w:val="000000"/>
        </w:rPr>
      </w:pPr>
      <w:r>
        <w:rPr>
          <w:rFonts w:ascii="Times New Roman" w:hAnsi="Times New Roman" w:cs="Times New Roman"/>
          <w:color w:val="000000"/>
        </w:rPr>
        <w:t>I</w:t>
      </w:r>
      <w:r w:rsidR="003354F9">
        <w:rPr>
          <w:rFonts w:ascii="Times New Roman" w:hAnsi="Times New Roman" w:cs="Times New Roman"/>
          <w:color w:val="000000"/>
        </w:rPr>
        <w:t xml:space="preserve">mplement </w:t>
      </w:r>
      <w:r w:rsidR="00E96D7D">
        <w:rPr>
          <w:rFonts w:ascii="Times New Roman" w:hAnsi="Times New Roman" w:cs="Times New Roman"/>
          <w:color w:val="000000"/>
        </w:rPr>
        <w:t>steps a</w:t>
      </w:r>
      <w:r w:rsidR="00FA2626">
        <w:rPr>
          <w:rFonts w:ascii="Times New Roman" w:hAnsi="Times New Roman" w:cs="Times New Roman"/>
          <w:color w:val="000000"/>
        </w:rPr>
        <w:t xml:space="preserve"> through c</w:t>
      </w:r>
      <w:r w:rsidR="00486A13">
        <w:rPr>
          <w:rFonts w:ascii="Times New Roman" w:hAnsi="Times New Roman" w:cs="Times New Roman"/>
          <w:color w:val="000000"/>
        </w:rPr>
        <w:t xml:space="preserve"> </w:t>
      </w:r>
      <w:r w:rsidR="00C86BA1">
        <w:rPr>
          <w:rFonts w:ascii="Times New Roman" w:hAnsi="Times New Roman" w:cs="Times New Roman"/>
          <w:color w:val="000000"/>
        </w:rPr>
        <w:t xml:space="preserve">described below </w:t>
      </w:r>
      <w:r w:rsidR="00486A13">
        <w:rPr>
          <w:rFonts w:ascii="Times New Roman" w:hAnsi="Times New Roman" w:cs="Times New Roman"/>
          <w:color w:val="000000"/>
        </w:rPr>
        <w:t xml:space="preserve">for </w:t>
      </w:r>
      <w:r w:rsidR="002440D8">
        <w:rPr>
          <w:rFonts w:ascii="Times New Roman" w:hAnsi="Times New Roman" w:cs="Times New Roman"/>
          <w:color w:val="000000"/>
        </w:rPr>
        <w:t xml:space="preserve">both </w:t>
      </w:r>
      <w:r w:rsidR="00E96D7D">
        <w:rPr>
          <w:rFonts w:ascii="Times New Roman" w:hAnsi="Times New Roman" w:cs="Times New Roman"/>
          <w:color w:val="000000"/>
        </w:rPr>
        <w:t>ActivityOne</w:t>
      </w:r>
      <w:r w:rsidR="00486A13">
        <w:rPr>
          <w:rFonts w:ascii="Times New Roman" w:hAnsi="Times New Roman" w:cs="Times New Roman"/>
          <w:color w:val="000000"/>
        </w:rPr>
        <w:t xml:space="preserve"> </w:t>
      </w:r>
      <w:r w:rsidR="00E96D7D">
        <w:rPr>
          <w:rFonts w:ascii="Times New Roman" w:hAnsi="Times New Roman" w:cs="Times New Roman"/>
          <w:color w:val="000000"/>
        </w:rPr>
        <w:t>(</w:t>
      </w:r>
      <w:r w:rsidR="00486A13">
        <w:rPr>
          <w:rFonts w:ascii="Times New Roman" w:hAnsi="Times New Roman" w:cs="Times New Roman"/>
          <w:color w:val="000000"/>
        </w:rPr>
        <w:t>in ActivityOne.java</w:t>
      </w:r>
      <w:r w:rsidR="00E96D7D">
        <w:rPr>
          <w:rFonts w:ascii="Times New Roman" w:hAnsi="Times New Roman" w:cs="Times New Roman"/>
          <w:color w:val="000000"/>
        </w:rPr>
        <w:t>)</w:t>
      </w:r>
      <w:r w:rsidR="00C86BA1">
        <w:rPr>
          <w:rFonts w:ascii="Times New Roman" w:hAnsi="Times New Roman" w:cs="Times New Roman"/>
          <w:color w:val="000000"/>
        </w:rPr>
        <w:t>,</w:t>
      </w:r>
      <w:r w:rsidR="00486A13">
        <w:rPr>
          <w:rFonts w:ascii="Times New Roman" w:hAnsi="Times New Roman" w:cs="Times New Roman"/>
          <w:color w:val="000000"/>
        </w:rPr>
        <w:t xml:space="preserve"> and</w:t>
      </w:r>
      <w:r w:rsidR="00C86BA1">
        <w:rPr>
          <w:rFonts w:ascii="Times New Roman" w:hAnsi="Times New Roman" w:cs="Times New Roman"/>
          <w:color w:val="000000"/>
        </w:rPr>
        <w:t xml:space="preserve"> </w:t>
      </w:r>
      <w:r w:rsidR="00486A13">
        <w:rPr>
          <w:rFonts w:ascii="Times New Roman" w:hAnsi="Times New Roman" w:cs="Times New Roman"/>
          <w:color w:val="000000"/>
        </w:rPr>
        <w:t xml:space="preserve">for </w:t>
      </w:r>
      <w:r w:rsidR="00E96D7D">
        <w:rPr>
          <w:rFonts w:ascii="Times New Roman" w:hAnsi="Times New Roman" w:cs="Times New Roman"/>
          <w:color w:val="000000"/>
        </w:rPr>
        <w:t>ActivityTwo</w:t>
      </w:r>
      <w:r w:rsidR="00486A13">
        <w:rPr>
          <w:rFonts w:ascii="Times New Roman" w:hAnsi="Times New Roman" w:cs="Times New Roman"/>
          <w:color w:val="000000"/>
        </w:rPr>
        <w:t xml:space="preserve"> </w:t>
      </w:r>
      <w:r w:rsidR="00E96D7D">
        <w:rPr>
          <w:rFonts w:ascii="Times New Roman" w:hAnsi="Times New Roman" w:cs="Times New Roman"/>
          <w:color w:val="000000"/>
        </w:rPr>
        <w:t>(</w:t>
      </w:r>
      <w:r w:rsidR="00E04210">
        <w:rPr>
          <w:rFonts w:ascii="Times New Roman" w:hAnsi="Times New Roman" w:cs="Times New Roman"/>
          <w:color w:val="000000"/>
        </w:rPr>
        <w:t>in ActivityTwo.java</w:t>
      </w:r>
      <w:r w:rsidR="00E96D7D">
        <w:rPr>
          <w:rFonts w:ascii="Times New Roman" w:hAnsi="Times New Roman" w:cs="Times New Roman"/>
          <w:color w:val="000000"/>
        </w:rPr>
        <w:t>)</w:t>
      </w:r>
      <w:r w:rsidR="00E04210">
        <w:rPr>
          <w:rFonts w:ascii="Times New Roman" w:hAnsi="Times New Roman" w:cs="Times New Roman"/>
          <w:color w:val="000000"/>
        </w:rPr>
        <w:t>.</w:t>
      </w:r>
      <w:r w:rsidR="00FA2626">
        <w:rPr>
          <w:rFonts w:ascii="Times New Roman" w:hAnsi="Times New Roman" w:cs="Times New Roman"/>
          <w:color w:val="000000"/>
        </w:rPr>
        <w:t xml:space="preserve"> Implement step d</w:t>
      </w:r>
      <w:r w:rsidR="002440D8">
        <w:rPr>
          <w:rFonts w:ascii="Times New Roman" w:hAnsi="Times New Roman" w:cs="Times New Roman"/>
          <w:color w:val="000000"/>
        </w:rPr>
        <w:t xml:space="preserve"> for </w:t>
      </w:r>
      <w:r w:rsidR="00FA2626">
        <w:rPr>
          <w:rFonts w:ascii="Times New Roman" w:hAnsi="Times New Roman" w:cs="Times New Roman"/>
          <w:color w:val="000000"/>
        </w:rPr>
        <w:t>ActivityOne and step e</w:t>
      </w:r>
      <w:r w:rsidR="002440D8">
        <w:rPr>
          <w:rFonts w:ascii="Times New Roman" w:hAnsi="Times New Roman" w:cs="Times New Roman"/>
          <w:color w:val="000000"/>
        </w:rPr>
        <w:t xml:space="preserve"> for </w:t>
      </w:r>
      <w:r w:rsidR="00E96D7D">
        <w:rPr>
          <w:rFonts w:ascii="Times New Roman" w:hAnsi="Times New Roman" w:cs="Times New Roman"/>
          <w:color w:val="000000"/>
        </w:rPr>
        <w:t>ActivityTwo</w:t>
      </w:r>
      <w:r w:rsidR="002440D8">
        <w:rPr>
          <w:rFonts w:ascii="Times New Roman" w:hAnsi="Times New Roman" w:cs="Times New Roman"/>
          <w:color w:val="000000"/>
        </w:rPr>
        <w:t>.</w:t>
      </w:r>
    </w:p>
    <w:p w14:paraId="5DE4FBDD" w14:textId="77777777" w:rsidR="00DA2AFB" w:rsidRDefault="00DA2AFB" w:rsidP="00766DF9">
      <w:pPr>
        <w:pStyle w:val="Standard"/>
        <w:ind w:left="698"/>
        <w:rPr>
          <w:rFonts w:ascii="Times New Roman" w:hAnsi="Times New Roman" w:cs="Times New Roman"/>
          <w:color w:val="000000"/>
        </w:rPr>
      </w:pPr>
    </w:p>
    <w:p w14:paraId="349F3177" w14:textId="5A05A28A" w:rsidR="00DA2AFB" w:rsidRDefault="003354F9" w:rsidP="00766DF9">
      <w:pPr>
        <w:pStyle w:val="Standard"/>
        <w:numPr>
          <w:ilvl w:val="1"/>
          <w:numId w:val="39"/>
        </w:numPr>
        <w:ind w:left="1789"/>
        <w:rPr>
          <w:rFonts w:ascii="Times New Roman" w:hAnsi="Times New Roman" w:cs="Times New Roman"/>
          <w:color w:val="000000"/>
        </w:rPr>
      </w:pPr>
      <w:r>
        <w:rPr>
          <w:rFonts w:ascii="Times New Roman" w:hAnsi="Times New Roman" w:cs="Times New Roman"/>
          <w:color w:val="000000"/>
        </w:rPr>
        <w:t xml:space="preserve">Create </w:t>
      </w:r>
      <w:r w:rsidR="00E96D7D">
        <w:rPr>
          <w:rFonts w:ascii="Times New Roman" w:hAnsi="Times New Roman" w:cs="Times New Roman"/>
          <w:color w:val="000000"/>
        </w:rPr>
        <w:t>four</w:t>
      </w:r>
      <w:r>
        <w:rPr>
          <w:rFonts w:ascii="Times New Roman" w:hAnsi="Times New Roman" w:cs="Times New Roman"/>
          <w:color w:val="000000"/>
        </w:rPr>
        <w:t xml:space="preserve"> </w:t>
      </w:r>
      <w:ins w:id="64" w:author="Adam Porter" w:date="2014-09-15T22:33:00Z">
        <w:r w:rsidR="0010697A" w:rsidRPr="00D1030B">
          <w:rPr>
            <w:rFonts w:ascii="Times New Roman" w:hAnsi="Times New Roman" w:cs="Times New Roman"/>
            <w:color w:val="000000"/>
            <w:u w:val="single"/>
            <w:rPrChange w:id="65" w:author="Adam Porter" w:date="2014-09-18T10:58:00Z">
              <w:rPr>
                <w:rFonts w:ascii="Times New Roman" w:hAnsi="Times New Roman" w:cs="Times New Roman"/>
                <w:color w:val="000000"/>
              </w:rPr>
            </w:rPrChange>
          </w:rPr>
          <w:t>non-static</w:t>
        </w:r>
        <w:r w:rsidR="0010697A">
          <w:rPr>
            <w:rFonts w:ascii="Times New Roman" w:hAnsi="Times New Roman" w:cs="Times New Roman"/>
            <w:color w:val="000000"/>
          </w:rPr>
          <w:t xml:space="preserve"> </w:t>
        </w:r>
      </w:ins>
      <w:r>
        <w:rPr>
          <w:rFonts w:ascii="Times New Roman" w:hAnsi="Times New Roman" w:cs="Times New Roman"/>
          <w:color w:val="000000"/>
        </w:rPr>
        <w:t xml:space="preserve">counter variables, each </w:t>
      </w:r>
      <w:r w:rsidR="003107AC">
        <w:rPr>
          <w:rFonts w:ascii="Times New Roman" w:hAnsi="Times New Roman" w:cs="Times New Roman"/>
          <w:color w:val="000000"/>
        </w:rPr>
        <w:t xml:space="preserve">one </w:t>
      </w:r>
      <w:r>
        <w:rPr>
          <w:rFonts w:ascii="Times New Roman" w:hAnsi="Times New Roman" w:cs="Times New Roman"/>
          <w:color w:val="000000"/>
        </w:rPr>
        <w:t>corresponding to a different one of the lifecycle callback methods</w:t>
      </w:r>
      <w:r w:rsidR="00C86BA1">
        <w:rPr>
          <w:rFonts w:ascii="Times New Roman" w:hAnsi="Times New Roman" w:cs="Times New Roman"/>
          <w:color w:val="000000"/>
        </w:rPr>
        <w:t xml:space="preserve"> being monitored - </w:t>
      </w:r>
      <w:proofErr w:type="gramStart"/>
      <w:r w:rsidR="0097015E">
        <w:rPr>
          <w:rFonts w:ascii="Times New Roman" w:hAnsi="Times New Roman" w:cs="Times New Roman"/>
          <w:color w:val="000000"/>
        </w:rPr>
        <w:t>onC</w:t>
      </w:r>
      <w:r w:rsidR="00DB3365">
        <w:rPr>
          <w:rFonts w:ascii="Times New Roman" w:hAnsi="Times New Roman" w:cs="Times New Roman"/>
          <w:color w:val="000000"/>
        </w:rPr>
        <w:t>reate(</w:t>
      </w:r>
      <w:proofErr w:type="gramEnd"/>
      <w:r w:rsidR="00DB3365">
        <w:rPr>
          <w:rFonts w:ascii="Times New Roman" w:hAnsi="Times New Roman" w:cs="Times New Roman"/>
          <w:color w:val="000000"/>
        </w:rPr>
        <w:t>), onRestart(), onStart()</w:t>
      </w:r>
      <w:r w:rsidR="0097015E">
        <w:rPr>
          <w:rFonts w:ascii="Times New Roman" w:hAnsi="Times New Roman" w:cs="Times New Roman"/>
          <w:color w:val="000000"/>
        </w:rPr>
        <w:t xml:space="preserve"> and </w:t>
      </w:r>
      <w:r w:rsidR="00C86BA1">
        <w:rPr>
          <w:rFonts w:ascii="Times New Roman" w:hAnsi="Times New Roman" w:cs="Times New Roman"/>
          <w:color w:val="000000"/>
        </w:rPr>
        <w:t>onResume()</w:t>
      </w:r>
      <w:r>
        <w:rPr>
          <w:rFonts w:ascii="Times New Roman" w:hAnsi="Times New Roman" w:cs="Times New Roman"/>
          <w:color w:val="000000"/>
        </w:rPr>
        <w:t>.</w:t>
      </w:r>
      <w:r w:rsidR="00E96D7D">
        <w:rPr>
          <w:rFonts w:ascii="Times New Roman" w:hAnsi="Times New Roman" w:cs="Times New Roman"/>
          <w:color w:val="000000"/>
        </w:rPr>
        <w:t xml:space="preserve"> Increment these variables </w:t>
      </w:r>
      <w:r>
        <w:rPr>
          <w:rFonts w:ascii="Times New Roman" w:hAnsi="Times New Roman" w:cs="Times New Roman"/>
          <w:color w:val="000000"/>
        </w:rPr>
        <w:t xml:space="preserve">when their corresponding lifecycle methods get called.  </w:t>
      </w:r>
    </w:p>
    <w:p w14:paraId="5A397673" w14:textId="77777777" w:rsidR="00E04210" w:rsidRDefault="00E04210" w:rsidP="00766DF9">
      <w:pPr>
        <w:pStyle w:val="Standard"/>
        <w:ind w:left="2138"/>
        <w:rPr>
          <w:rFonts w:ascii="Times New Roman" w:hAnsi="Times New Roman" w:cs="Times New Roman"/>
          <w:color w:val="000000"/>
        </w:rPr>
      </w:pPr>
    </w:p>
    <w:p w14:paraId="6981F9E8" w14:textId="2F4B885F" w:rsidR="00DA2AFB" w:rsidRDefault="002F6540" w:rsidP="00766DF9">
      <w:pPr>
        <w:pStyle w:val="Standard"/>
        <w:numPr>
          <w:ilvl w:val="1"/>
          <w:numId w:val="39"/>
        </w:numPr>
        <w:ind w:left="1789"/>
        <w:rPr>
          <w:rFonts w:ascii="Times New Roman" w:hAnsi="Times New Roman" w:cs="Times New Roman"/>
          <w:color w:val="000000"/>
        </w:rPr>
      </w:pPr>
      <w:r>
        <w:rPr>
          <w:rFonts w:ascii="Times New Roman" w:hAnsi="Times New Roman" w:cs="Times New Roman"/>
          <w:color w:val="000000"/>
        </w:rPr>
        <w:t>Create</w:t>
      </w:r>
      <w:r w:rsidR="003354F9">
        <w:rPr>
          <w:rFonts w:ascii="Times New Roman" w:hAnsi="Times New Roman" w:cs="Times New Roman"/>
          <w:color w:val="000000"/>
        </w:rPr>
        <w:t xml:space="preserve"> </w:t>
      </w:r>
      <w:r w:rsidR="00E96D7D">
        <w:rPr>
          <w:rFonts w:ascii="Times New Roman" w:hAnsi="Times New Roman" w:cs="Times New Roman"/>
          <w:color w:val="000000"/>
        </w:rPr>
        <w:t>four</w:t>
      </w:r>
      <w:r w:rsidR="003354F9">
        <w:rPr>
          <w:rFonts w:ascii="Times New Roman" w:hAnsi="Times New Roman" w:cs="Times New Roman"/>
          <w:color w:val="000000"/>
        </w:rPr>
        <w:t xml:space="preserve"> TextView variables, </w:t>
      </w:r>
      <w:r w:rsidR="00DB3365">
        <w:rPr>
          <w:rFonts w:ascii="Times New Roman" w:hAnsi="Times New Roman" w:cs="Times New Roman"/>
          <w:color w:val="000000"/>
        </w:rPr>
        <w:t xml:space="preserve">each of </w:t>
      </w:r>
      <w:r w:rsidR="003354F9">
        <w:rPr>
          <w:rFonts w:ascii="Times New Roman" w:hAnsi="Times New Roman" w:cs="Times New Roman"/>
          <w:color w:val="000000"/>
        </w:rPr>
        <w:t xml:space="preserve">which </w:t>
      </w:r>
      <w:r w:rsidR="003107AC">
        <w:rPr>
          <w:rFonts w:ascii="Times New Roman" w:hAnsi="Times New Roman" w:cs="Times New Roman"/>
          <w:color w:val="000000"/>
        </w:rPr>
        <w:t xml:space="preserve">will display the value of a different </w:t>
      </w:r>
      <w:del w:id="66" w:author="Adam Porter" w:date="2014-09-15T22:33:00Z">
        <w:r w:rsidR="00DB3365" w:rsidDel="0010697A">
          <w:rPr>
            <w:rFonts w:ascii="Times New Roman" w:hAnsi="Times New Roman" w:cs="Times New Roman"/>
            <w:color w:val="000000"/>
          </w:rPr>
          <w:delText xml:space="preserve"> </w:delText>
        </w:r>
      </w:del>
      <w:r w:rsidR="00DB3365">
        <w:rPr>
          <w:rFonts w:ascii="Times New Roman" w:hAnsi="Times New Roman" w:cs="Times New Roman"/>
          <w:color w:val="000000"/>
        </w:rPr>
        <w:t>counter variable</w:t>
      </w:r>
      <w:r w:rsidR="003354F9">
        <w:rPr>
          <w:rFonts w:ascii="Times New Roman" w:hAnsi="Times New Roman" w:cs="Times New Roman"/>
          <w:color w:val="000000"/>
        </w:rPr>
        <w:t xml:space="preserve">. If you open layout.xml </w:t>
      </w:r>
      <w:r w:rsidR="00DB3365">
        <w:rPr>
          <w:rFonts w:ascii="Times New Roman" w:hAnsi="Times New Roman" w:cs="Times New Roman"/>
          <w:color w:val="000000"/>
        </w:rPr>
        <w:t xml:space="preserve">file in the res/layout directory </w:t>
      </w:r>
      <w:r w:rsidR="003354F9">
        <w:rPr>
          <w:rFonts w:ascii="Times New Roman" w:hAnsi="Times New Roman" w:cs="Times New Roman"/>
          <w:color w:val="000000"/>
        </w:rPr>
        <w:t xml:space="preserve">and </w:t>
      </w:r>
      <w:r w:rsidR="00DB3365">
        <w:rPr>
          <w:rFonts w:ascii="Times New Roman" w:hAnsi="Times New Roman" w:cs="Times New Roman"/>
          <w:color w:val="000000"/>
        </w:rPr>
        <w:t xml:space="preserve">examine </w:t>
      </w:r>
      <w:r w:rsidR="003354F9">
        <w:rPr>
          <w:rFonts w:ascii="Times New Roman" w:hAnsi="Times New Roman" w:cs="Times New Roman"/>
          <w:color w:val="000000"/>
        </w:rPr>
        <w:t xml:space="preserve">each </w:t>
      </w:r>
      <w:r w:rsidR="00DB3365">
        <w:rPr>
          <w:rFonts w:ascii="Times New Roman" w:hAnsi="Times New Roman" w:cs="Times New Roman"/>
          <w:color w:val="000000"/>
        </w:rPr>
        <w:t>&lt;</w:t>
      </w:r>
      <w:r w:rsidR="003354F9">
        <w:rPr>
          <w:rFonts w:ascii="Times New Roman" w:hAnsi="Times New Roman" w:cs="Times New Roman"/>
          <w:color w:val="000000"/>
        </w:rPr>
        <w:t>textview</w:t>
      </w:r>
      <w:r w:rsidR="00DB3365">
        <w:rPr>
          <w:rFonts w:ascii="Times New Roman" w:hAnsi="Times New Roman" w:cs="Times New Roman"/>
          <w:color w:val="000000"/>
        </w:rPr>
        <w:t>&gt;</w:t>
      </w:r>
      <w:r w:rsidR="00E04210">
        <w:rPr>
          <w:rFonts w:ascii="Times New Roman" w:hAnsi="Times New Roman" w:cs="Times New Roman"/>
          <w:color w:val="000000"/>
        </w:rPr>
        <w:t xml:space="preserve"> element, you will see its id.</w:t>
      </w:r>
      <w:r w:rsidR="00C57694">
        <w:rPr>
          <w:rFonts w:ascii="Times New Roman" w:hAnsi="Times New Roman" w:cs="Times New Roman"/>
          <w:color w:val="000000"/>
        </w:rPr>
        <w:t xml:space="preserve"> The TextView variables should be accessible in all methods</w:t>
      </w:r>
      <w:del w:id="67" w:author="Adam Porter" w:date="2014-09-15T22:33:00Z">
        <w:r w:rsidR="00C57694" w:rsidDel="0010697A">
          <w:rPr>
            <w:rFonts w:ascii="Times New Roman" w:hAnsi="Times New Roman" w:cs="Times New Roman"/>
            <w:color w:val="000000"/>
          </w:rPr>
          <w:delText>,</w:delText>
        </w:r>
      </w:del>
      <w:r w:rsidR="00C57694">
        <w:rPr>
          <w:rFonts w:ascii="Times New Roman" w:hAnsi="Times New Roman" w:cs="Times New Roman"/>
          <w:color w:val="000000"/>
        </w:rPr>
        <w:t xml:space="preserve"> </w:t>
      </w:r>
      <w:del w:id="68" w:author="Adam Porter" w:date="2014-09-15T22:33:00Z">
        <w:r w:rsidR="00C57694" w:rsidDel="0010697A">
          <w:rPr>
            <w:rFonts w:ascii="Times New Roman" w:hAnsi="Times New Roman" w:cs="Times New Roman"/>
            <w:color w:val="000000"/>
          </w:rPr>
          <w:delText xml:space="preserve">but </w:delText>
        </w:r>
      </w:del>
      <w:ins w:id="69" w:author="Adam Porter" w:date="2014-09-15T22:33:00Z">
        <w:r w:rsidR="0010697A">
          <w:rPr>
            <w:rFonts w:ascii="Times New Roman" w:hAnsi="Times New Roman" w:cs="Times New Roman"/>
            <w:color w:val="000000"/>
          </w:rPr>
          <w:t xml:space="preserve">and </w:t>
        </w:r>
      </w:ins>
      <w:r w:rsidR="00C57694">
        <w:rPr>
          <w:rFonts w:ascii="Times New Roman" w:hAnsi="Times New Roman" w:cs="Times New Roman"/>
          <w:color w:val="000000"/>
        </w:rPr>
        <w:t xml:space="preserve">they should be </w:t>
      </w:r>
      <w:r w:rsidR="00E96D7D">
        <w:rPr>
          <w:rFonts w:ascii="Times New Roman" w:hAnsi="Times New Roman" w:cs="Times New Roman"/>
          <w:color w:val="000000"/>
        </w:rPr>
        <w:t xml:space="preserve">initially </w:t>
      </w:r>
      <w:r w:rsidR="00C57694">
        <w:rPr>
          <w:rFonts w:ascii="Times New Roman" w:hAnsi="Times New Roman" w:cs="Times New Roman"/>
          <w:color w:val="000000"/>
        </w:rPr>
        <w:t xml:space="preserve">assigned within </w:t>
      </w:r>
      <w:proofErr w:type="gramStart"/>
      <w:r w:rsidR="00C57694">
        <w:rPr>
          <w:rFonts w:ascii="Times New Roman" w:hAnsi="Times New Roman" w:cs="Times New Roman"/>
          <w:color w:val="000000"/>
        </w:rPr>
        <w:t>onCreate(</w:t>
      </w:r>
      <w:proofErr w:type="gramEnd"/>
      <w:r w:rsidR="00C57694">
        <w:rPr>
          <w:rFonts w:ascii="Times New Roman" w:hAnsi="Times New Roman" w:cs="Times New Roman"/>
          <w:color w:val="000000"/>
        </w:rPr>
        <w:t xml:space="preserve">). </w:t>
      </w:r>
    </w:p>
    <w:p w14:paraId="3A5D3B35" w14:textId="77777777" w:rsidR="00C86BA1" w:rsidRDefault="00C86BA1" w:rsidP="00C86BA1">
      <w:pPr>
        <w:pStyle w:val="Standard"/>
        <w:ind w:left="1789"/>
        <w:rPr>
          <w:rFonts w:ascii="Times New Roman" w:eastAsia="Monospace" w:hAnsi="Times New Roman" w:cs="Times New Roman"/>
          <w:color w:val="000000"/>
        </w:rPr>
      </w:pPr>
    </w:p>
    <w:p w14:paraId="25B538BF" w14:textId="04C17A0F" w:rsidR="00DA2AFB" w:rsidRDefault="003354F9" w:rsidP="00766DF9">
      <w:pPr>
        <w:pStyle w:val="Standard"/>
        <w:numPr>
          <w:ilvl w:val="1"/>
          <w:numId w:val="39"/>
        </w:numPr>
        <w:ind w:left="1789"/>
        <w:rPr>
          <w:rFonts w:ascii="Times New Roman" w:eastAsia="Monospace" w:hAnsi="Times New Roman" w:cs="Times New Roman"/>
          <w:color w:val="000000"/>
        </w:rPr>
      </w:pPr>
      <w:r>
        <w:rPr>
          <w:rFonts w:ascii="Times New Roman" w:eastAsia="Monospace" w:hAnsi="Times New Roman" w:cs="Times New Roman"/>
          <w:color w:val="000000"/>
        </w:rPr>
        <w:t xml:space="preserve">Override </w:t>
      </w:r>
      <w:del w:id="70" w:author="Adam Porter" w:date="2014-09-15T22:34:00Z">
        <w:r w:rsidDel="0010697A">
          <w:rPr>
            <w:rFonts w:ascii="Times New Roman" w:eastAsia="Monospace" w:hAnsi="Times New Roman" w:cs="Times New Roman"/>
            <w:color w:val="000000"/>
          </w:rPr>
          <w:delText xml:space="preserve">all </w:delText>
        </w:r>
      </w:del>
      <w:r>
        <w:rPr>
          <w:rFonts w:ascii="Times New Roman" w:eastAsia="Monospace" w:hAnsi="Times New Roman" w:cs="Times New Roman"/>
          <w:color w:val="000000"/>
        </w:rPr>
        <w:t xml:space="preserve">the </w:t>
      </w:r>
      <w:proofErr w:type="gramStart"/>
      <w:ins w:id="71" w:author="Adam Porter" w:date="2014-09-15T22:34:00Z">
        <w:r w:rsidR="0010697A">
          <w:rPr>
            <w:rFonts w:ascii="Times New Roman" w:eastAsia="Monospace" w:hAnsi="Times New Roman" w:cs="Times New Roman"/>
            <w:color w:val="000000"/>
          </w:rPr>
          <w:t xml:space="preserve">four </w:t>
        </w:r>
      </w:ins>
      <w:r>
        <w:rPr>
          <w:rFonts w:ascii="Times New Roman" w:eastAsia="Monospace" w:hAnsi="Times New Roman" w:cs="Times New Roman"/>
          <w:color w:val="000000"/>
        </w:rPr>
        <w:t>lifecycle</w:t>
      </w:r>
      <w:proofErr w:type="gramEnd"/>
      <w:r>
        <w:rPr>
          <w:rFonts w:ascii="Times New Roman" w:eastAsia="Monospace" w:hAnsi="Times New Roman" w:cs="Times New Roman"/>
          <w:color w:val="000000"/>
        </w:rPr>
        <w:t xml:space="preserve"> callback methods</w:t>
      </w:r>
      <w:ins w:id="72" w:author="Adam Porter" w:date="2014-09-15T22:34:00Z">
        <w:r w:rsidR="0010697A">
          <w:rPr>
            <w:rFonts w:ascii="Times New Roman" w:eastAsia="Monospace" w:hAnsi="Times New Roman" w:cs="Times New Roman"/>
            <w:color w:val="000000"/>
          </w:rPr>
          <w:t xml:space="preserve"> that you'll be monitoring</w:t>
        </w:r>
      </w:ins>
      <w:r>
        <w:rPr>
          <w:rFonts w:ascii="Times New Roman" w:eastAsia="Monospace" w:hAnsi="Times New Roman" w:cs="Times New Roman"/>
          <w:color w:val="000000"/>
        </w:rPr>
        <w:t xml:space="preserve">. </w:t>
      </w:r>
      <w:r w:rsidR="00E04210">
        <w:rPr>
          <w:rFonts w:ascii="Times New Roman" w:eastAsia="Monospace" w:hAnsi="Times New Roman" w:cs="Times New Roman"/>
          <w:color w:val="000000"/>
        </w:rPr>
        <w:t>In each of these method</w:t>
      </w:r>
      <w:r w:rsidR="00E96D7D">
        <w:rPr>
          <w:rFonts w:ascii="Times New Roman" w:eastAsia="Monospace" w:hAnsi="Times New Roman" w:cs="Times New Roman"/>
          <w:color w:val="000000"/>
        </w:rPr>
        <w:t>s</w:t>
      </w:r>
      <w:r w:rsidR="00E04210">
        <w:rPr>
          <w:rFonts w:ascii="Times New Roman" w:eastAsia="Monospace" w:hAnsi="Times New Roman" w:cs="Times New Roman"/>
          <w:color w:val="000000"/>
        </w:rPr>
        <w:t xml:space="preserve"> </w:t>
      </w:r>
      <w:del w:id="73" w:author="Adam Porter" w:date="2014-09-15T22:35:00Z">
        <w:r w:rsidR="00E04210" w:rsidDel="0010697A">
          <w:rPr>
            <w:rFonts w:ascii="Times New Roman" w:eastAsia="Monospace" w:hAnsi="Times New Roman" w:cs="Times New Roman"/>
            <w:color w:val="000000"/>
          </w:rPr>
          <w:delText xml:space="preserve">place </w:delText>
        </w:r>
      </w:del>
      <w:del w:id="74" w:author="Adam Porter" w:date="2014-09-15T22:34:00Z">
        <w:r w:rsidR="00E04210" w:rsidDel="0010697A">
          <w:rPr>
            <w:rFonts w:ascii="Times New Roman" w:eastAsia="Monospace" w:hAnsi="Times New Roman" w:cs="Times New Roman"/>
            <w:color w:val="000000"/>
          </w:rPr>
          <w:delText xml:space="preserve">a call to </w:delText>
        </w:r>
      </w:del>
      <w:del w:id="75" w:author="Adam Porter" w:date="2014-09-15T22:33:00Z">
        <w:r w:rsidR="00E04210" w:rsidDel="0010697A">
          <w:rPr>
            <w:rFonts w:ascii="Times New Roman" w:eastAsia="Monospace" w:hAnsi="Times New Roman" w:cs="Times New Roman"/>
            <w:color w:val="000000"/>
          </w:rPr>
          <w:delText xml:space="preserve">the Log.i() method, to output a string with the following format: “Entered the XXX method”, where XXX is replaced with the name of the method being invoked. </w:delText>
        </w:r>
        <w:r w:rsidR="00A515B7" w:rsidDel="0010697A">
          <w:rPr>
            <w:rFonts w:ascii="Times New Roman" w:eastAsia="Monospace" w:hAnsi="Times New Roman" w:cs="Times New Roman"/>
            <w:color w:val="000000"/>
          </w:rPr>
          <w:delText xml:space="preserve">For </w:delText>
        </w:r>
        <w:r w:rsidR="00A515B7" w:rsidRPr="00A515B7" w:rsidDel="0010697A">
          <w:delText xml:space="preserve">example, </w:delText>
        </w:r>
        <w:r w:rsidR="00A515B7" w:rsidDel="0010697A">
          <w:delText>“</w:delText>
        </w:r>
        <w:r w:rsidR="00A515B7" w:rsidRPr="00A515B7" w:rsidDel="0010697A">
          <w:delText>Entered the onCreate() method"</w:delText>
        </w:r>
        <w:r w:rsidR="00A515B7" w:rsidDel="0010697A">
          <w:delText>.</w:delText>
        </w:r>
        <w:r w:rsidR="00A515B7" w:rsidRPr="00A515B7" w:rsidDel="0010697A">
          <w:delText xml:space="preserve"> </w:delText>
        </w:r>
      </w:del>
      <w:del w:id="76" w:author="Adam Porter" w:date="2014-09-15T22:34:00Z">
        <w:r w:rsidR="00A515B7" w:rsidDel="0010697A">
          <w:rPr>
            <w:rFonts w:ascii="Times New Roman" w:eastAsia="Monospace" w:hAnsi="Times New Roman" w:cs="Times New Roman"/>
            <w:color w:val="000000"/>
          </w:rPr>
          <w:delText>U</w:delText>
        </w:r>
      </w:del>
      <w:ins w:id="77" w:author="Adam Porter" w:date="2014-09-15T22:34:00Z">
        <w:r w:rsidR="0010697A">
          <w:rPr>
            <w:rFonts w:ascii="Times New Roman" w:eastAsia="Monospace" w:hAnsi="Times New Roman" w:cs="Times New Roman"/>
            <w:color w:val="000000"/>
          </w:rPr>
          <w:t>u</w:t>
        </w:r>
      </w:ins>
      <w:r>
        <w:rPr>
          <w:rFonts w:ascii="Times New Roman" w:eastAsia="Monospace" w:hAnsi="Times New Roman" w:cs="Times New Roman"/>
          <w:color w:val="000000"/>
        </w:rPr>
        <w:t xml:space="preserve">pdate the appropriate </w:t>
      </w:r>
      <w:r w:rsidR="00E04210">
        <w:rPr>
          <w:rFonts w:ascii="Times New Roman" w:eastAsia="Monospace" w:hAnsi="Times New Roman" w:cs="Times New Roman"/>
          <w:color w:val="000000"/>
        </w:rPr>
        <w:t xml:space="preserve">invocation </w:t>
      </w:r>
      <w:r>
        <w:rPr>
          <w:rFonts w:ascii="Times New Roman" w:eastAsia="Monospace" w:hAnsi="Times New Roman" w:cs="Times New Roman"/>
          <w:color w:val="000000"/>
        </w:rPr>
        <w:t xml:space="preserve">counter and call the </w:t>
      </w:r>
      <w:proofErr w:type="gramStart"/>
      <w:r>
        <w:rPr>
          <w:rFonts w:ascii="Times New Roman" w:eastAsia="Monospace" w:hAnsi="Times New Roman" w:cs="Times New Roman"/>
          <w:color w:val="000000"/>
        </w:rPr>
        <w:t>displayCounts(</w:t>
      </w:r>
      <w:proofErr w:type="gramEnd"/>
      <w:r>
        <w:rPr>
          <w:rFonts w:ascii="Times New Roman" w:eastAsia="Monospace" w:hAnsi="Times New Roman" w:cs="Times New Roman"/>
          <w:color w:val="000000"/>
        </w:rPr>
        <w:t xml:space="preserve">) </w:t>
      </w:r>
      <w:r w:rsidR="00E04210">
        <w:rPr>
          <w:rFonts w:ascii="Times New Roman" w:eastAsia="Monospace" w:hAnsi="Times New Roman" w:cs="Times New Roman"/>
          <w:color w:val="000000"/>
        </w:rPr>
        <w:t xml:space="preserve">method </w:t>
      </w:r>
      <w:r>
        <w:rPr>
          <w:rFonts w:ascii="Times New Roman" w:eastAsia="Monospace" w:hAnsi="Times New Roman" w:cs="Times New Roman"/>
          <w:color w:val="000000"/>
        </w:rPr>
        <w:t xml:space="preserve">to update the </w:t>
      </w:r>
      <w:r w:rsidR="00E04210">
        <w:rPr>
          <w:rFonts w:ascii="Times New Roman" w:eastAsia="Monospace" w:hAnsi="Times New Roman" w:cs="Times New Roman"/>
          <w:color w:val="000000"/>
        </w:rPr>
        <w:t>user interface</w:t>
      </w:r>
      <w:r>
        <w:rPr>
          <w:rFonts w:ascii="Times New Roman" w:eastAsia="Monospace" w:hAnsi="Times New Roman" w:cs="Times New Roman"/>
          <w:color w:val="000000"/>
        </w:rPr>
        <w:t>.</w:t>
      </w:r>
    </w:p>
    <w:p w14:paraId="1F9AB969" w14:textId="77777777" w:rsidR="00BD6BE7" w:rsidRDefault="00BD6BE7" w:rsidP="00FA2626">
      <w:pPr>
        <w:pStyle w:val="Standard"/>
        <w:rPr>
          <w:rFonts w:ascii="Times New Roman" w:eastAsia="Monospace" w:hAnsi="Times New Roman" w:cs="Times New Roman"/>
          <w:b/>
          <w:bCs/>
          <w:color w:val="7F0055"/>
        </w:rPr>
      </w:pPr>
    </w:p>
    <w:p w14:paraId="40A4A892" w14:textId="07E3C01C" w:rsidR="003107AC" w:rsidRDefault="003107AC">
      <w:pPr>
        <w:rPr>
          <w:rFonts w:ascii="Times New Roman" w:eastAsia="Monospace" w:hAnsi="Times New Roman" w:cs="Times New Roman"/>
          <w:b/>
          <w:bCs/>
          <w:color w:val="7F0055"/>
        </w:rPr>
      </w:pPr>
      <w:r>
        <w:rPr>
          <w:rFonts w:ascii="Times New Roman" w:eastAsia="Monospace" w:hAnsi="Times New Roman" w:cs="Times New Roman"/>
          <w:b/>
          <w:bCs/>
          <w:color w:val="7F0055"/>
        </w:rPr>
        <w:br w:type="page"/>
      </w:r>
    </w:p>
    <w:p w14:paraId="0DC7BED9" w14:textId="09784592" w:rsidR="00BD6BE7" w:rsidRDefault="00BD6BE7" w:rsidP="00BD6BE7">
      <w:pPr>
        <w:pStyle w:val="ListParagraph"/>
        <w:numPr>
          <w:ilvl w:val="1"/>
          <w:numId w:val="39"/>
        </w:numPr>
        <w:ind w:left="1789"/>
        <w:rPr>
          <w:rFonts w:hint="eastAsia"/>
        </w:rPr>
      </w:pPr>
      <w:r>
        <w:lastRenderedPageBreak/>
        <w:t>Implement the</w:t>
      </w:r>
      <w:r w:rsidR="00230F4B">
        <w:t xml:space="preserve"> OnClickListener for the</w:t>
      </w:r>
      <w:r>
        <w:t xml:space="preserve"> </w:t>
      </w:r>
      <w:r w:rsidR="00D000AD">
        <w:t>l</w:t>
      </w:r>
      <w:r w:rsidR="00230F4B">
        <w:t>aunchActivityTwo</w:t>
      </w:r>
      <w:r w:rsidR="00FA2626">
        <w:t>B</w:t>
      </w:r>
      <w:r w:rsidR="00230F4B">
        <w:t>utton</w:t>
      </w:r>
      <w:r>
        <w:t>. (for ActivityOne.java only)</w:t>
      </w:r>
    </w:p>
    <w:p w14:paraId="42F14C2B" w14:textId="77777777" w:rsidR="00BD6BE7" w:rsidRDefault="00BD6BE7" w:rsidP="00BD6BE7">
      <w:pPr>
        <w:pStyle w:val="Standard"/>
        <w:ind w:left="1778" w:firstLine="338"/>
        <w:rPr>
          <w:rFonts w:ascii="Times New Roman" w:eastAsia="Monospace" w:hAnsi="Times New Roman" w:cs="Times New Roman"/>
          <w:color w:val="000000"/>
        </w:rPr>
      </w:pPr>
    </w:p>
    <w:p w14:paraId="3E03F672" w14:textId="30E5DA3C" w:rsidR="00230F4B" w:rsidRDefault="00FA2626" w:rsidP="00BD6BE7">
      <w:pPr>
        <w:pStyle w:val="Standard"/>
        <w:ind w:left="2127"/>
        <w:rPr>
          <w:rFonts w:ascii="American Typewriter" w:hAnsi="American Typewriter" w:cs="American Typewriter"/>
          <w:color w:val="000000"/>
          <w:sz w:val="22"/>
          <w:szCs w:val="22"/>
        </w:rPr>
      </w:pPr>
      <w:proofErr w:type="gramStart"/>
      <w:r w:rsidRPr="00FA2626">
        <w:rPr>
          <w:rFonts w:ascii="American Typewriter" w:hAnsi="American Typewriter" w:cs="American Typewriter"/>
          <w:color w:val="000000"/>
          <w:sz w:val="22"/>
          <w:szCs w:val="22"/>
        </w:rPr>
        <w:t>launchActivityTwoButton</w:t>
      </w:r>
      <w:r w:rsidR="00230F4B">
        <w:rPr>
          <w:rFonts w:ascii="American Typewriter" w:hAnsi="American Typewriter" w:cs="American Typewriter"/>
          <w:color w:val="000000"/>
          <w:sz w:val="22"/>
          <w:szCs w:val="22"/>
        </w:rPr>
        <w:t>.setOnClickListener</w:t>
      </w:r>
      <w:proofErr w:type="gramEnd"/>
      <w:r w:rsidR="00230F4B">
        <w:rPr>
          <w:rFonts w:ascii="American Typewriter" w:hAnsi="American Typewriter" w:cs="American Typewriter"/>
          <w:color w:val="000000"/>
          <w:sz w:val="22"/>
          <w:szCs w:val="22"/>
        </w:rPr>
        <w:t>(</w:t>
      </w:r>
      <w:r w:rsidR="00230F4B">
        <w:rPr>
          <w:rFonts w:ascii="American Typewriter" w:hAnsi="American Typewriter" w:cs="American Typewriter"/>
          <w:b/>
          <w:color w:val="000000"/>
          <w:sz w:val="22"/>
          <w:szCs w:val="22"/>
        </w:rPr>
        <w:t>new</w:t>
      </w:r>
      <w:r w:rsidR="00230F4B">
        <w:rPr>
          <w:rFonts w:ascii="American Typewriter" w:hAnsi="American Typewriter" w:cs="American Typewriter"/>
          <w:color w:val="000000"/>
          <w:sz w:val="22"/>
          <w:szCs w:val="22"/>
        </w:rPr>
        <w:t xml:space="preserve"> OnClickListener() {</w:t>
      </w:r>
    </w:p>
    <w:p w14:paraId="391251AD" w14:textId="77777777" w:rsidR="00230F4B" w:rsidRDefault="00230F4B" w:rsidP="00230F4B">
      <w:pPr>
        <w:pStyle w:val="Standard"/>
        <w:ind w:left="2127"/>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proofErr w:type="gramStart"/>
      <w:r>
        <w:rPr>
          <w:rFonts w:ascii="American Typewriter" w:hAnsi="American Typewriter" w:cs="American Typewriter"/>
          <w:b/>
          <w:color w:val="000000"/>
          <w:sz w:val="22"/>
          <w:szCs w:val="22"/>
        </w:rPr>
        <w:t>public</w:t>
      </w:r>
      <w:proofErr w:type="gramEnd"/>
      <w:r>
        <w:rPr>
          <w:rFonts w:ascii="American Typewriter" w:hAnsi="American Typewriter" w:cs="American Typewriter"/>
          <w:b/>
          <w:color w:val="000000"/>
          <w:sz w:val="22"/>
          <w:szCs w:val="22"/>
        </w:rPr>
        <w:t xml:space="preserve"> void</w:t>
      </w:r>
      <w:r>
        <w:rPr>
          <w:rFonts w:ascii="American Typewriter" w:hAnsi="American Typewriter" w:cs="American Typewriter"/>
          <w:color w:val="000000"/>
          <w:sz w:val="22"/>
          <w:szCs w:val="22"/>
        </w:rPr>
        <w:t xml:space="preserve"> onClick(View v) {</w:t>
      </w:r>
    </w:p>
    <w:p w14:paraId="0ED420A9" w14:textId="6E2949C7" w:rsidR="00230F4B" w:rsidRPr="00230F4B" w:rsidRDefault="00230F4B" w:rsidP="00230F4B">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xml:space="preserve">// </w:t>
      </w:r>
      <w:r>
        <w:rPr>
          <w:rFonts w:ascii="American Typewriter" w:eastAsia="Monospace" w:hAnsi="American Typewriter" w:cs="American Typewriter"/>
          <w:color w:val="008000"/>
        </w:rPr>
        <w:t xml:space="preserve">This function launches </w:t>
      </w:r>
      <w:r w:rsidR="00E96D7D">
        <w:rPr>
          <w:rFonts w:ascii="American Typewriter" w:eastAsia="Monospace" w:hAnsi="American Typewriter" w:cs="American Typewriter"/>
          <w:color w:val="008000"/>
        </w:rPr>
        <w:t>ActivityTwo</w:t>
      </w:r>
    </w:p>
    <w:p w14:paraId="7AF59974" w14:textId="77777777" w:rsidR="00230F4B" w:rsidRPr="00C86BA1" w:rsidRDefault="00230F4B" w:rsidP="00230F4B">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Hint: use C</w:t>
      </w:r>
      <w:r>
        <w:rPr>
          <w:rFonts w:ascii="American Typewriter" w:eastAsia="Monospace" w:hAnsi="American Typewriter" w:cs="American Typewriter"/>
          <w:color w:val="008000"/>
        </w:rPr>
        <w:t xml:space="preserve">ontext’s </w:t>
      </w:r>
      <w:proofErr w:type="gramStart"/>
      <w:r>
        <w:rPr>
          <w:rFonts w:ascii="American Typewriter" w:eastAsia="Monospace" w:hAnsi="American Typewriter" w:cs="American Typewriter"/>
          <w:color w:val="008000"/>
        </w:rPr>
        <w:t>startActivity(</w:t>
      </w:r>
      <w:proofErr w:type="gramEnd"/>
      <w:r>
        <w:rPr>
          <w:rFonts w:ascii="American Typewriter" w:eastAsia="Monospace" w:hAnsi="American Typewriter" w:cs="American Typewriter"/>
          <w:color w:val="008000"/>
        </w:rPr>
        <w:t>) method</w:t>
      </w:r>
    </w:p>
    <w:p w14:paraId="3B0D01D5" w14:textId="77777777" w:rsidR="00230F4B" w:rsidRDefault="00230F4B" w:rsidP="00230F4B">
      <w:pPr>
        <w:pStyle w:val="Standard"/>
        <w:ind w:left="2836"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7D0C2A9B" w14:textId="77777777" w:rsidR="00230F4B" w:rsidRDefault="00230F4B" w:rsidP="00230F4B">
      <w:pPr>
        <w:pStyle w:val="Standard"/>
        <w:ind w:left="2127"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56CB8188" w14:textId="77777777" w:rsidR="00230F4B" w:rsidRPr="00230F4B" w:rsidRDefault="00230F4B" w:rsidP="00230F4B">
      <w:pPr>
        <w:pStyle w:val="Standard"/>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t>}</w:t>
      </w:r>
    </w:p>
    <w:p w14:paraId="583516BF" w14:textId="77777777" w:rsidR="00BD6BE7" w:rsidRDefault="00BD6BE7" w:rsidP="00BD6BE7">
      <w:pPr>
        <w:pStyle w:val="Standard"/>
        <w:ind w:left="698"/>
        <w:rPr>
          <w:rFonts w:ascii="Times New Roman" w:eastAsia="Monospace" w:hAnsi="Times New Roman" w:cs="Times New Roman"/>
          <w:b/>
          <w:bCs/>
          <w:color w:val="7F0055"/>
        </w:rPr>
      </w:pPr>
    </w:p>
    <w:p w14:paraId="07B67D26" w14:textId="5E268B79" w:rsidR="00BD6BE7" w:rsidRDefault="00BD6BE7" w:rsidP="00BD6BE7">
      <w:pPr>
        <w:pStyle w:val="ListParagraph"/>
        <w:numPr>
          <w:ilvl w:val="1"/>
          <w:numId w:val="39"/>
        </w:numPr>
        <w:ind w:left="1789"/>
        <w:rPr>
          <w:rFonts w:hint="eastAsia"/>
        </w:rPr>
      </w:pPr>
      <w:r>
        <w:t xml:space="preserve">Implement the </w:t>
      </w:r>
      <w:r w:rsidR="008A118D">
        <w:t xml:space="preserve">OnClickListener for the </w:t>
      </w:r>
      <w:r w:rsidR="00FA2626" w:rsidRPr="00FA2626">
        <w:t>closeButto</w:t>
      </w:r>
      <w:r w:rsidR="008A118D">
        <w:t>n.</w:t>
      </w:r>
      <w:r>
        <w:t xml:space="preserve"> (for ActivityTwo.java only)</w:t>
      </w:r>
    </w:p>
    <w:p w14:paraId="7EEBD386" w14:textId="77777777" w:rsidR="00BD6BE7" w:rsidRDefault="00BD6BE7" w:rsidP="00BD6BE7">
      <w:pPr>
        <w:pStyle w:val="Standard"/>
        <w:ind w:left="1778" w:firstLine="338"/>
        <w:rPr>
          <w:rFonts w:ascii="Times New Roman" w:eastAsia="Monospace" w:hAnsi="Times New Roman" w:cs="Times New Roman"/>
          <w:color w:val="000000"/>
        </w:rPr>
      </w:pPr>
    </w:p>
    <w:p w14:paraId="381EA8C7" w14:textId="58F38F6D" w:rsidR="008A118D" w:rsidRDefault="00FA2626" w:rsidP="008A118D">
      <w:pPr>
        <w:pStyle w:val="Standard"/>
        <w:ind w:left="2127"/>
        <w:rPr>
          <w:rFonts w:ascii="American Typewriter" w:hAnsi="American Typewriter" w:cs="American Typewriter"/>
          <w:color w:val="000000"/>
          <w:sz w:val="22"/>
          <w:szCs w:val="22"/>
        </w:rPr>
      </w:pPr>
      <w:proofErr w:type="gramStart"/>
      <w:r w:rsidRPr="00FA2626">
        <w:t>closeButto</w:t>
      </w:r>
      <w:r>
        <w:t>n</w:t>
      </w:r>
      <w:r w:rsidR="008A118D">
        <w:rPr>
          <w:rFonts w:ascii="American Typewriter" w:hAnsi="American Typewriter" w:cs="American Typewriter"/>
          <w:color w:val="000000"/>
          <w:sz w:val="22"/>
          <w:szCs w:val="22"/>
        </w:rPr>
        <w:t>.setOnClickListener</w:t>
      </w:r>
      <w:proofErr w:type="gramEnd"/>
      <w:r w:rsidR="008A118D">
        <w:rPr>
          <w:rFonts w:ascii="American Typewriter" w:hAnsi="American Typewriter" w:cs="American Typewriter"/>
          <w:color w:val="000000"/>
          <w:sz w:val="22"/>
          <w:szCs w:val="22"/>
        </w:rPr>
        <w:t>(</w:t>
      </w:r>
      <w:r w:rsidR="008A118D">
        <w:rPr>
          <w:rFonts w:ascii="American Typewriter" w:hAnsi="American Typewriter" w:cs="American Typewriter"/>
          <w:b/>
          <w:color w:val="000000"/>
          <w:sz w:val="22"/>
          <w:szCs w:val="22"/>
        </w:rPr>
        <w:t>new</w:t>
      </w:r>
      <w:r w:rsidR="008A118D">
        <w:rPr>
          <w:rFonts w:ascii="American Typewriter" w:hAnsi="American Typewriter" w:cs="American Typewriter"/>
          <w:color w:val="000000"/>
          <w:sz w:val="22"/>
          <w:szCs w:val="22"/>
        </w:rPr>
        <w:t xml:space="preserve"> OnClickListener() {</w:t>
      </w:r>
    </w:p>
    <w:p w14:paraId="0B3D9FC1" w14:textId="77777777" w:rsidR="008A118D" w:rsidRDefault="008A118D" w:rsidP="008A118D">
      <w:pPr>
        <w:pStyle w:val="Standard"/>
        <w:ind w:left="2127"/>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proofErr w:type="gramStart"/>
      <w:r>
        <w:rPr>
          <w:rFonts w:ascii="American Typewriter" w:hAnsi="American Typewriter" w:cs="American Typewriter"/>
          <w:b/>
          <w:color w:val="000000"/>
          <w:sz w:val="22"/>
          <w:szCs w:val="22"/>
        </w:rPr>
        <w:t>public</w:t>
      </w:r>
      <w:proofErr w:type="gramEnd"/>
      <w:r>
        <w:rPr>
          <w:rFonts w:ascii="American Typewriter" w:hAnsi="American Typewriter" w:cs="American Typewriter"/>
          <w:b/>
          <w:color w:val="000000"/>
          <w:sz w:val="22"/>
          <w:szCs w:val="22"/>
        </w:rPr>
        <w:t xml:space="preserve"> void</w:t>
      </w:r>
      <w:r>
        <w:rPr>
          <w:rFonts w:ascii="American Typewriter" w:hAnsi="American Typewriter" w:cs="American Typewriter"/>
          <w:color w:val="000000"/>
          <w:sz w:val="22"/>
          <w:szCs w:val="22"/>
        </w:rPr>
        <w:t xml:space="preserve"> onClick(View v) {</w:t>
      </w:r>
    </w:p>
    <w:p w14:paraId="56267133" w14:textId="4579F143" w:rsidR="008A118D" w:rsidRPr="00230F4B" w:rsidRDefault="008A118D" w:rsidP="008A118D">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xml:space="preserve">// </w:t>
      </w:r>
      <w:r>
        <w:rPr>
          <w:rFonts w:ascii="American Typewriter" w:eastAsia="Monospace" w:hAnsi="American Typewriter" w:cs="American Typewriter"/>
          <w:color w:val="008000"/>
        </w:rPr>
        <w:t xml:space="preserve">This function closes </w:t>
      </w:r>
      <w:r w:rsidR="00E96D7D">
        <w:rPr>
          <w:rFonts w:ascii="American Typewriter" w:eastAsia="Monospace" w:hAnsi="American Typewriter" w:cs="American Typewriter"/>
          <w:color w:val="008000"/>
        </w:rPr>
        <w:t>ActivityTwo</w:t>
      </w:r>
    </w:p>
    <w:p w14:paraId="1BD19350" w14:textId="77777777" w:rsidR="008A118D" w:rsidRPr="00C86BA1" w:rsidRDefault="008A118D" w:rsidP="008A118D">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Hint: use C</w:t>
      </w:r>
      <w:r>
        <w:rPr>
          <w:rFonts w:ascii="American Typewriter" w:eastAsia="Monospace" w:hAnsi="American Typewriter" w:cs="American Typewriter"/>
          <w:color w:val="008000"/>
        </w:rPr>
        <w:t xml:space="preserve">ontext’s </w:t>
      </w:r>
      <w:proofErr w:type="gramStart"/>
      <w:r>
        <w:rPr>
          <w:rFonts w:ascii="American Typewriter" w:eastAsia="Monospace" w:hAnsi="American Typewriter" w:cs="American Typewriter"/>
          <w:color w:val="008000"/>
        </w:rPr>
        <w:t>finish(</w:t>
      </w:r>
      <w:proofErr w:type="gramEnd"/>
      <w:r>
        <w:rPr>
          <w:rFonts w:ascii="American Typewriter" w:eastAsia="Monospace" w:hAnsi="American Typewriter" w:cs="American Typewriter"/>
          <w:color w:val="008000"/>
        </w:rPr>
        <w:t>) method</w:t>
      </w:r>
    </w:p>
    <w:p w14:paraId="520D191C" w14:textId="77777777" w:rsidR="008A118D" w:rsidRDefault="008A118D" w:rsidP="008A118D">
      <w:pPr>
        <w:pStyle w:val="Standard"/>
        <w:ind w:left="2836"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5B893816" w14:textId="77777777" w:rsidR="008A118D" w:rsidRDefault="008A118D" w:rsidP="008A118D">
      <w:pPr>
        <w:pStyle w:val="Standard"/>
        <w:ind w:left="2127"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3A3999EE" w14:textId="77777777" w:rsidR="008A118D" w:rsidRPr="00230F4B" w:rsidRDefault="008A118D" w:rsidP="008A118D">
      <w:pPr>
        <w:pStyle w:val="Standard"/>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t>}</w:t>
      </w:r>
    </w:p>
    <w:p w14:paraId="4ED3158E" w14:textId="77777777" w:rsidR="00DA2AFB" w:rsidRDefault="00DA2AFB">
      <w:pPr>
        <w:pStyle w:val="Standard"/>
        <w:rPr>
          <w:rFonts w:ascii="Times New Roman" w:hAnsi="Times New Roman" w:cs="Times New Roman"/>
          <w:color w:val="000000"/>
        </w:rPr>
      </w:pPr>
    </w:p>
    <w:p w14:paraId="12EEB71D" w14:textId="057E729E" w:rsidR="00DA2AFB" w:rsidRDefault="00785598">
      <w:pPr>
        <w:pStyle w:val="Standard"/>
        <w:numPr>
          <w:ilvl w:val="0"/>
          <w:numId w:val="15"/>
        </w:numPr>
        <w:rPr>
          <w:rFonts w:hint="eastAsia"/>
        </w:rPr>
      </w:pPr>
      <w:r w:rsidRPr="00C937FE">
        <w:rPr>
          <w:b/>
        </w:rPr>
        <w:t>Exercise B</w:t>
      </w:r>
      <w:r w:rsidR="00C937FE">
        <w:t>:</w:t>
      </w:r>
      <w:r w:rsidR="003354F9">
        <w:t xml:space="preserve"> implement the following extensions t</w:t>
      </w:r>
      <w:r w:rsidR="002B3186">
        <w:t>o the work you did in Exercise A</w:t>
      </w:r>
      <w:r w:rsidR="003354F9">
        <w:t>.</w:t>
      </w:r>
      <w:r w:rsidR="003354F9">
        <w:rPr>
          <w:rFonts w:ascii="Times New Roman" w:hAnsi="Times New Roman" w:cs="Times New Roman"/>
          <w:color w:val="000000"/>
        </w:rPr>
        <w:t xml:space="preserve"> See “Recreating an Activity” at http://</w:t>
      </w:r>
      <w:r w:rsidR="003354F9">
        <w:t>developer.android.com/tra</w:t>
      </w:r>
      <w:r w:rsidR="000F459B">
        <w:t>ining/basics/activity-</w:t>
      </w:r>
      <w:r w:rsidR="002B3186">
        <w:t>lifecycle</w:t>
      </w:r>
      <w:r w:rsidR="003354F9">
        <w:rPr>
          <w:rFonts w:ascii="Times New Roman" w:hAnsi="Times New Roman" w:cs="Times New Roman"/>
          <w:color w:val="000000"/>
        </w:rPr>
        <w:t xml:space="preserve"> for information on storing and retrieving data with a Bundle</w:t>
      </w:r>
      <w:r w:rsidR="002B3186">
        <w:rPr>
          <w:rFonts w:ascii="Times New Roman" w:hAnsi="Times New Roman" w:cs="Times New Roman"/>
          <w:color w:val="000000"/>
        </w:rPr>
        <w:t>.</w:t>
      </w:r>
    </w:p>
    <w:p w14:paraId="6AF394CC" w14:textId="77777777" w:rsidR="00DA2AFB" w:rsidRDefault="00DA2AFB">
      <w:pPr>
        <w:pStyle w:val="Standard"/>
        <w:ind w:left="1440"/>
        <w:rPr>
          <w:rFonts w:hint="eastAsia"/>
        </w:rPr>
      </w:pPr>
    </w:p>
    <w:p w14:paraId="1DA037F8" w14:textId="73F3EE0C" w:rsidR="00DA2AFB" w:rsidRDefault="003354F9" w:rsidP="000E7416">
      <w:pPr>
        <w:pStyle w:val="Standard"/>
        <w:numPr>
          <w:ilvl w:val="1"/>
          <w:numId w:val="15"/>
        </w:numPr>
        <w:rPr>
          <w:rFonts w:hint="eastAsia"/>
        </w:rPr>
      </w:pPr>
      <w:r>
        <w:t xml:space="preserve">Implement the source code needed to save the values of the lifecycle callback invocation counters. When </w:t>
      </w:r>
      <w:r>
        <w:rPr>
          <w:rFonts w:ascii="Times New Roman" w:hAnsi="Times New Roman" w:cs="Times New Roman"/>
        </w:rPr>
        <w:t xml:space="preserve">an Activity is being killed, </w:t>
      </w:r>
      <w:r w:rsidR="002B3186">
        <w:rPr>
          <w:rFonts w:ascii="Times New Roman" w:hAnsi="Times New Roman" w:cs="Times New Roman"/>
        </w:rPr>
        <w:t xml:space="preserve">but may be restarted later </w:t>
      </w:r>
      <w:r>
        <w:rPr>
          <w:rFonts w:ascii="Times New Roman" w:hAnsi="Times New Roman" w:cs="Times New Roman"/>
        </w:rPr>
        <w:t xml:space="preserve">Android calls </w:t>
      </w:r>
      <w:hyperlink r:id="rId12" w:anchor="onSaveInstanceState%28android.os.Bundle%29" w:history="1">
        <w:r>
          <w:rPr>
            <w:rStyle w:val="SourceText"/>
            <w:rFonts w:ascii="Times New Roman" w:hAnsi="Times New Roman" w:cs="Times New Roman"/>
          </w:rPr>
          <w:t>onSaveInstanceState()</w:t>
        </w:r>
      </w:hyperlink>
      <w:r>
        <w:rPr>
          <w:rFonts w:ascii="Times New Roman" w:hAnsi="Times New Roman" w:cs="Times New Roman"/>
        </w:rPr>
        <w:t xml:space="preserve"> . This gives the Activity a chance to save any per-instance data it may need later, should the activity be restored.</w:t>
      </w:r>
      <w:r w:rsidR="000E7416">
        <w:rPr>
          <w:rFonts w:ascii="Times New Roman" w:hAnsi="Times New Roman" w:cs="Times New Roman"/>
        </w:rPr>
        <w:t xml:space="preserve"> Note that if Android does not expect the Activity to be restarted, for example, when pressing the Close Activity button in ActivityTwo, then this method will not be called</w:t>
      </w:r>
      <w:r w:rsidR="009D3BA0">
        <w:rPr>
          <w:rFonts w:ascii="Times New Roman" w:hAnsi="Times New Roman" w:cs="Times New Roman"/>
        </w:rPr>
        <w:t xml:space="preserve">. </w:t>
      </w:r>
      <w:r w:rsidR="00005206">
        <w:rPr>
          <w:rFonts w:ascii="Times New Roman" w:hAnsi="Times New Roman" w:cs="Times New Roman"/>
        </w:rPr>
        <w:t>See</w:t>
      </w:r>
      <w:r w:rsidR="000E7416">
        <w:rPr>
          <w:rFonts w:ascii="Times New Roman" w:hAnsi="Times New Roman" w:cs="Times New Roman"/>
        </w:rPr>
        <w:t xml:space="preserve">: </w:t>
      </w:r>
      <w:r w:rsidR="000E7416" w:rsidRPr="000E7416">
        <w:rPr>
          <w:rFonts w:ascii="Times New Roman" w:hAnsi="Times New Roman" w:cs="Times New Roman"/>
        </w:rPr>
        <w:t>http://developer.android.com/refe</w:t>
      </w:r>
      <w:r w:rsidR="000F459B">
        <w:rPr>
          <w:rFonts w:ascii="Times New Roman" w:hAnsi="Times New Roman" w:cs="Times New Roman"/>
        </w:rPr>
        <w:t>rence/android/app/Activity.html</w:t>
      </w:r>
      <w:ins w:id="78" w:author="Adam Porter" w:date="2015-02-24T04:51:00Z">
        <w:r w:rsidR="00E07321">
          <w:rPr>
            <w:rFonts w:ascii="Times New Roman" w:hAnsi="Times New Roman" w:cs="Times New Roman"/>
          </w:rPr>
          <w:t xml:space="preserve">, specifically the </w:t>
        </w:r>
      </w:ins>
      <w:del w:id="79" w:author="Adam Porter" w:date="2015-02-24T04:52:00Z">
        <w:r w:rsidR="000F459B" w:rsidDel="00E07321">
          <w:rPr>
            <w:rFonts w:ascii="Times New Roman" w:hAnsi="Times New Roman" w:cs="Times New Roman"/>
          </w:rPr>
          <w:delText>#</w:delText>
        </w:r>
      </w:del>
      <w:proofErr w:type="spellStart"/>
      <w:proofErr w:type="gramStart"/>
      <w:r w:rsidR="000E7416" w:rsidRPr="000E7416">
        <w:rPr>
          <w:rFonts w:ascii="Times New Roman" w:hAnsi="Times New Roman" w:cs="Times New Roman"/>
        </w:rPr>
        <w:t>onSaveInstanceState</w:t>
      </w:r>
      <w:proofErr w:type="spellEnd"/>
      <w:r w:rsidR="000E7416" w:rsidRPr="000E7416">
        <w:rPr>
          <w:rFonts w:ascii="Times New Roman" w:hAnsi="Times New Roman" w:cs="Times New Roman"/>
        </w:rPr>
        <w:t>(</w:t>
      </w:r>
      <w:proofErr w:type="spellStart"/>
      <w:proofErr w:type="gramEnd"/>
      <w:r w:rsidR="000E7416" w:rsidRPr="000E7416">
        <w:rPr>
          <w:rFonts w:ascii="Times New Roman" w:hAnsi="Times New Roman" w:cs="Times New Roman"/>
        </w:rPr>
        <w:t>android.os.Bundle</w:t>
      </w:r>
      <w:proofErr w:type="spellEnd"/>
      <w:r w:rsidR="000E7416" w:rsidRPr="000E7416">
        <w:rPr>
          <w:rFonts w:ascii="Times New Roman" w:hAnsi="Times New Roman" w:cs="Times New Roman"/>
        </w:rPr>
        <w:t>)</w:t>
      </w:r>
      <w:r w:rsidR="00005206">
        <w:rPr>
          <w:rFonts w:ascii="Times New Roman" w:hAnsi="Times New Roman" w:cs="Times New Roman"/>
        </w:rPr>
        <w:t xml:space="preserve"> </w:t>
      </w:r>
      <w:ins w:id="80" w:author="Adam Porter" w:date="2015-02-24T04:52:00Z">
        <w:r w:rsidR="00E07321">
          <w:rPr>
            <w:rFonts w:ascii="Times New Roman" w:hAnsi="Times New Roman" w:cs="Times New Roman"/>
          </w:rPr>
          <w:t xml:space="preserve">method </w:t>
        </w:r>
      </w:ins>
      <w:r w:rsidR="00005206">
        <w:rPr>
          <w:rFonts w:ascii="Times New Roman" w:hAnsi="Times New Roman" w:cs="Times New Roman"/>
        </w:rPr>
        <w:t>for more information.</w:t>
      </w:r>
    </w:p>
    <w:p w14:paraId="268FE143" w14:textId="77777777" w:rsidR="00DA2AFB" w:rsidRDefault="00DA2AFB">
      <w:pPr>
        <w:pStyle w:val="Standard"/>
        <w:ind w:left="1440"/>
        <w:rPr>
          <w:rFonts w:hint="eastAsia"/>
        </w:rPr>
      </w:pPr>
    </w:p>
    <w:p w14:paraId="78C19BB5" w14:textId="77777777" w:rsidR="00DA2AFB" w:rsidRPr="00C86BA1" w:rsidRDefault="003354F9">
      <w:pPr>
        <w:pStyle w:val="Standard"/>
        <w:ind w:left="1440"/>
        <w:rPr>
          <w:rFonts w:ascii="American Typewriter" w:hAnsi="American Typewriter" w:cs="American Typewriter"/>
          <w:color w:val="008000"/>
          <w:sz w:val="22"/>
        </w:rPr>
      </w:pPr>
      <w:r w:rsidRPr="00C86BA1">
        <w:rPr>
          <w:rFonts w:ascii="American Typewriter" w:hAnsi="American Typewriter" w:cs="American Typewriter"/>
          <w:color w:val="008000"/>
          <w:sz w:val="22"/>
        </w:rPr>
        <w:t>// Save per-instance data to a Bundle (a collection of key-value pairs).</w:t>
      </w:r>
    </w:p>
    <w:p w14:paraId="367F5CD3" w14:textId="77777777" w:rsidR="00DA2AFB" w:rsidRPr="00C86BA1" w:rsidRDefault="003354F9">
      <w:pPr>
        <w:pStyle w:val="Standard"/>
        <w:ind w:left="1429"/>
        <w:rPr>
          <w:rFonts w:ascii="American Typewriter" w:hAnsi="American Typewriter" w:cs="American Typewriter"/>
        </w:rPr>
      </w:pPr>
      <w:proofErr w:type="gramStart"/>
      <w:r w:rsidRPr="00C86BA1">
        <w:rPr>
          <w:rFonts w:ascii="American Typewriter" w:eastAsia="Monospace" w:hAnsi="American Typewriter" w:cs="American Typewriter"/>
          <w:b/>
          <w:bCs/>
          <w:color w:val="000000"/>
          <w:sz w:val="22"/>
        </w:rPr>
        <w:t>public</w:t>
      </w:r>
      <w:proofErr w:type="gramEnd"/>
      <w:r w:rsidRPr="00C86BA1">
        <w:rPr>
          <w:rFonts w:ascii="American Typewriter" w:eastAsia="Monospace" w:hAnsi="American Typewriter" w:cs="American Typewriter"/>
          <w:color w:val="000000"/>
          <w:sz w:val="22"/>
        </w:rPr>
        <w:t xml:space="preserve"> </w:t>
      </w:r>
      <w:r w:rsidRPr="00C86BA1">
        <w:rPr>
          <w:rFonts w:ascii="American Typewriter" w:eastAsia="Monospace" w:hAnsi="American Typewriter" w:cs="American Typewriter"/>
          <w:b/>
          <w:bCs/>
          <w:color w:val="000000"/>
          <w:sz w:val="22"/>
        </w:rPr>
        <w:t>void</w:t>
      </w:r>
      <w:r w:rsidRPr="00C86BA1">
        <w:rPr>
          <w:rFonts w:ascii="American Typewriter" w:eastAsia="Monospace" w:hAnsi="American Typewriter" w:cs="American Typewriter"/>
          <w:color w:val="000000"/>
          <w:sz w:val="22"/>
        </w:rPr>
        <w:t xml:space="preserve"> onSaveInstanceState(</w:t>
      </w:r>
      <w:r w:rsidRPr="00C86BA1">
        <w:rPr>
          <w:rFonts w:ascii="American Typewriter" w:eastAsia="Monospace" w:hAnsi="American Typewriter" w:cs="American Typewriter"/>
          <w:b/>
          <w:color w:val="000000"/>
          <w:sz w:val="22"/>
        </w:rPr>
        <w:t>Bundle</w:t>
      </w:r>
      <w:r w:rsidRPr="00C86BA1">
        <w:rPr>
          <w:rFonts w:ascii="American Typewriter" w:eastAsia="Monospace" w:hAnsi="American Typewriter" w:cs="American Typewriter"/>
          <w:color w:val="000000"/>
          <w:sz w:val="22"/>
        </w:rPr>
        <w:t xml:space="preserve"> </w:t>
      </w:r>
      <w:r w:rsidRPr="00C86BA1">
        <w:rPr>
          <w:rFonts w:ascii="American Typewriter" w:eastAsia="Monospace" w:hAnsi="American Typewriter" w:cs="American Typewriter"/>
          <w:color w:val="000000"/>
          <w:sz w:val="22"/>
          <w:u w:val="single"/>
        </w:rPr>
        <w:t>savedInstanceState</w:t>
      </w:r>
      <w:r w:rsidRPr="00C86BA1">
        <w:rPr>
          <w:rFonts w:ascii="American Typewriter" w:eastAsia="Monospace" w:hAnsi="American Typewriter" w:cs="American Typewriter"/>
          <w:color w:val="000000"/>
          <w:sz w:val="22"/>
        </w:rPr>
        <w:t>) {</w:t>
      </w:r>
    </w:p>
    <w:p w14:paraId="4F18DE0C" w14:textId="77777777" w:rsidR="00DA2AFB" w:rsidRPr="00C86BA1" w:rsidRDefault="003354F9">
      <w:pPr>
        <w:pStyle w:val="Standard"/>
        <w:ind w:left="1429"/>
        <w:rPr>
          <w:rFonts w:ascii="American Typewriter" w:eastAsia="Monospace" w:hAnsi="American Typewriter" w:cs="American Typewriter"/>
          <w:b/>
          <w:bCs/>
          <w:color w:val="000000"/>
          <w:sz w:val="22"/>
        </w:rPr>
      </w:pPr>
      <w:r w:rsidRPr="00C86BA1">
        <w:rPr>
          <w:rFonts w:ascii="American Typewriter" w:eastAsia="Monospace" w:hAnsi="American Typewriter" w:cs="American Typewriter"/>
          <w:b/>
          <w:bCs/>
          <w:color w:val="000000"/>
          <w:sz w:val="22"/>
        </w:rPr>
        <w:t>…</w:t>
      </w:r>
    </w:p>
    <w:p w14:paraId="080B5292" w14:textId="77777777" w:rsidR="00DA2AFB" w:rsidRPr="00C86BA1" w:rsidRDefault="003354F9">
      <w:pPr>
        <w:pStyle w:val="Standard"/>
        <w:ind w:left="1429"/>
        <w:rPr>
          <w:rFonts w:ascii="American Typewriter" w:hAnsi="American Typewriter" w:cs="American Typewriter"/>
          <w:color w:val="000000"/>
          <w:sz w:val="22"/>
        </w:rPr>
      </w:pPr>
      <w:r w:rsidRPr="00C86BA1">
        <w:rPr>
          <w:rFonts w:ascii="American Typewriter" w:hAnsi="American Typewriter" w:cs="American Typewriter"/>
          <w:color w:val="000000"/>
          <w:sz w:val="22"/>
        </w:rPr>
        <w:t>}</w:t>
      </w:r>
    </w:p>
    <w:p w14:paraId="356B6735" w14:textId="77777777" w:rsidR="00DA2AFB" w:rsidRDefault="00DA2AFB">
      <w:pPr>
        <w:pStyle w:val="Standard"/>
        <w:rPr>
          <w:rFonts w:hint="eastAsia"/>
        </w:rPr>
      </w:pPr>
    </w:p>
    <w:p w14:paraId="7463309F" w14:textId="240FCEBD" w:rsidR="00DA2AFB" w:rsidRDefault="003354F9">
      <w:pPr>
        <w:pStyle w:val="Standard"/>
        <w:numPr>
          <w:ilvl w:val="1"/>
          <w:numId w:val="15"/>
        </w:numPr>
        <w:rPr>
          <w:rFonts w:hint="eastAsia"/>
        </w:rPr>
      </w:pPr>
      <w:r>
        <w:t xml:space="preserve">Implement the source code needed to restore the values of the lifecycle callback invocation counters. There are different ways to do this. </w:t>
      </w:r>
      <w:r w:rsidR="003107AC">
        <w:t>For this Lab,</w:t>
      </w:r>
      <w:r>
        <w:t xml:space="preserve"> implement the restore logic in the </w:t>
      </w:r>
      <w:proofErr w:type="gramStart"/>
      <w:r>
        <w:t>onCreate(</w:t>
      </w:r>
      <w:proofErr w:type="gramEnd"/>
      <w:r>
        <w:t>) method.</w:t>
      </w:r>
    </w:p>
    <w:p w14:paraId="1C4D31D5" w14:textId="77777777" w:rsidR="00DA2AFB" w:rsidRDefault="00DA2AFB">
      <w:pPr>
        <w:pStyle w:val="Standard"/>
        <w:ind w:left="1440"/>
        <w:rPr>
          <w:rFonts w:hint="eastAsia"/>
        </w:rPr>
      </w:pPr>
    </w:p>
    <w:p w14:paraId="587D8BC6" w14:textId="77777777" w:rsidR="00DA2AFB" w:rsidRPr="00C86BA1" w:rsidRDefault="003354F9">
      <w:pPr>
        <w:pStyle w:val="Standard"/>
        <w:ind w:left="709" w:firstLine="709"/>
        <w:rPr>
          <w:rFonts w:ascii="American Typewriter" w:hAnsi="American Typewriter" w:cs="American Typewriter"/>
          <w:sz w:val="22"/>
          <w:szCs w:val="22"/>
        </w:rPr>
      </w:pPr>
      <w:proofErr w:type="gramStart"/>
      <w:r w:rsidRPr="00C86BA1">
        <w:rPr>
          <w:rFonts w:ascii="American Typewriter" w:hAnsi="American Typewriter" w:cs="American Typewriter"/>
          <w:b/>
          <w:sz w:val="22"/>
          <w:szCs w:val="22"/>
        </w:rPr>
        <w:t>protected</w:t>
      </w:r>
      <w:proofErr w:type="gramEnd"/>
      <w:r w:rsidRPr="00C86BA1">
        <w:rPr>
          <w:rFonts w:ascii="American Typewriter" w:hAnsi="American Typewriter" w:cs="American Typewriter"/>
          <w:b/>
          <w:sz w:val="22"/>
          <w:szCs w:val="22"/>
        </w:rPr>
        <w:t xml:space="preserve"> void </w:t>
      </w:r>
      <w:r w:rsidRPr="00C86BA1">
        <w:rPr>
          <w:rFonts w:ascii="American Typewriter" w:hAnsi="American Typewriter" w:cs="American Typewriter"/>
          <w:sz w:val="22"/>
          <w:szCs w:val="22"/>
        </w:rPr>
        <w:t>onCreate (</w:t>
      </w:r>
      <w:r w:rsidRPr="00C86BA1">
        <w:rPr>
          <w:rFonts w:ascii="American Typewriter" w:hAnsi="American Typewriter" w:cs="American Typewriter"/>
          <w:b/>
          <w:sz w:val="22"/>
          <w:szCs w:val="22"/>
        </w:rPr>
        <w:t>Bundle</w:t>
      </w:r>
      <w:r w:rsidRPr="00C86BA1">
        <w:rPr>
          <w:rFonts w:ascii="American Typewriter" w:hAnsi="American Typewriter" w:cs="American Typewriter"/>
          <w:sz w:val="22"/>
          <w:szCs w:val="22"/>
        </w:rPr>
        <w:t xml:space="preserve"> savedInstanceState)</w:t>
      </w:r>
    </w:p>
    <w:p w14:paraId="63680B23" w14:textId="77777777" w:rsidR="00DA2AFB" w:rsidRPr="00C86BA1" w:rsidRDefault="003354F9">
      <w:pPr>
        <w:pStyle w:val="Standard"/>
        <w:ind w:left="709" w:firstLine="709"/>
        <w:rPr>
          <w:rFonts w:ascii="American Typewriter" w:hAnsi="American Typewriter" w:cs="American Typewriter"/>
          <w:sz w:val="22"/>
          <w:szCs w:val="22"/>
        </w:rPr>
      </w:pPr>
      <w:r w:rsidRPr="00C86BA1">
        <w:rPr>
          <w:rFonts w:ascii="American Typewriter" w:eastAsia="Monospace" w:hAnsi="American Typewriter" w:cs="American Typewriter"/>
          <w:b/>
          <w:bCs/>
          <w:color w:val="7F0055"/>
          <w:sz w:val="22"/>
          <w:szCs w:val="22"/>
        </w:rPr>
        <w:t xml:space="preserve">    </w:t>
      </w:r>
      <w:proofErr w:type="gramStart"/>
      <w:r w:rsidRPr="00C86BA1">
        <w:rPr>
          <w:rFonts w:ascii="American Typewriter" w:eastAsia="Monospace" w:hAnsi="American Typewriter" w:cs="American Typewriter"/>
          <w:b/>
          <w:bCs/>
          <w:sz w:val="22"/>
          <w:szCs w:val="22"/>
        </w:rPr>
        <w:t>super</w:t>
      </w:r>
      <w:r w:rsidRPr="00C86BA1">
        <w:rPr>
          <w:rFonts w:ascii="American Typewriter" w:eastAsia="Monospace" w:hAnsi="American Typewriter" w:cs="American Typewriter"/>
          <w:color w:val="000000"/>
          <w:sz w:val="22"/>
          <w:szCs w:val="22"/>
        </w:rPr>
        <w:t>.onCreate</w:t>
      </w:r>
      <w:proofErr w:type="gramEnd"/>
      <w:r w:rsidRPr="00C86BA1">
        <w:rPr>
          <w:rFonts w:ascii="American Typewriter" w:eastAsia="Monospace" w:hAnsi="American Typewriter" w:cs="American Typewriter"/>
          <w:color w:val="000000"/>
          <w:sz w:val="22"/>
          <w:szCs w:val="22"/>
        </w:rPr>
        <w:t>(savedInstanceState);</w:t>
      </w:r>
    </w:p>
    <w:p w14:paraId="2980203F" w14:textId="77777777" w:rsidR="00DA2AFB" w:rsidRPr="00C86BA1" w:rsidRDefault="003354F9">
      <w:pPr>
        <w:pStyle w:val="Standard"/>
        <w:rPr>
          <w:rFonts w:ascii="American Typewriter" w:hAnsi="American Typewriter" w:cs="American Typewriter"/>
          <w:sz w:val="22"/>
          <w:szCs w:val="22"/>
        </w:rPr>
      </w:pPr>
      <w:r w:rsidRPr="00C86BA1">
        <w:rPr>
          <w:rFonts w:ascii="American Typewriter" w:eastAsia="Monospace" w:hAnsi="American Typewriter" w:cs="American Typewriter"/>
          <w:color w:val="000000"/>
          <w:sz w:val="22"/>
          <w:szCs w:val="22"/>
        </w:rPr>
        <w:t xml:space="preserve">                           </w:t>
      </w:r>
      <w:r w:rsidR="00C86BA1">
        <w:rPr>
          <w:rFonts w:ascii="American Typewriter" w:eastAsia="Monospace" w:hAnsi="American Typewriter" w:cs="American Typewriter"/>
          <w:color w:val="000000"/>
          <w:sz w:val="22"/>
          <w:szCs w:val="22"/>
        </w:rPr>
        <w:t xml:space="preserve">   </w:t>
      </w:r>
      <w:proofErr w:type="gramStart"/>
      <w:r w:rsidRPr="00C86BA1">
        <w:rPr>
          <w:rFonts w:ascii="American Typewriter" w:eastAsia="Monospace" w:hAnsi="American Typewriter" w:cs="American Typewriter"/>
          <w:color w:val="000000"/>
          <w:sz w:val="22"/>
          <w:szCs w:val="22"/>
        </w:rPr>
        <w:t>setContentView</w:t>
      </w:r>
      <w:proofErr w:type="gramEnd"/>
      <w:r w:rsidRPr="00C86BA1">
        <w:rPr>
          <w:rFonts w:ascii="American Typewriter" w:eastAsia="Monospace" w:hAnsi="American Typewriter" w:cs="American Typewriter"/>
          <w:color w:val="000000"/>
          <w:sz w:val="22"/>
          <w:szCs w:val="22"/>
        </w:rPr>
        <w:t>(</w:t>
      </w:r>
      <w:r w:rsidRPr="00C86BA1">
        <w:rPr>
          <w:rFonts w:ascii="American Typewriter" w:eastAsia="Monospace" w:hAnsi="American Typewriter" w:cs="American Typewriter"/>
          <w:sz w:val="22"/>
          <w:szCs w:val="22"/>
        </w:rPr>
        <w:t>R.layout.</w:t>
      </w:r>
      <w:r w:rsidRPr="00C86BA1">
        <w:rPr>
          <w:rFonts w:ascii="American Typewriter" w:eastAsia="Monospace" w:hAnsi="American Typewriter" w:cs="American Typewriter"/>
          <w:iCs/>
          <w:sz w:val="22"/>
          <w:szCs w:val="22"/>
        </w:rPr>
        <w:t>activity_one</w:t>
      </w:r>
      <w:r w:rsidRPr="00C86BA1">
        <w:rPr>
          <w:rFonts w:ascii="American Typewriter" w:eastAsia="Monospace" w:hAnsi="American Typewriter" w:cs="American Typewriter"/>
          <w:color w:val="000000"/>
          <w:sz w:val="22"/>
          <w:szCs w:val="22"/>
        </w:rPr>
        <w:t>);</w:t>
      </w:r>
    </w:p>
    <w:p w14:paraId="3361E542" w14:textId="77777777" w:rsidR="00DA2AFB" w:rsidRPr="00C86BA1" w:rsidRDefault="00DA2AFB">
      <w:pPr>
        <w:pStyle w:val="Standard"/>
        <w:ind w:left="349" w:firstLine="2130"/>
        <w:rPr>
          <w:rFonts w:ascii="American Typewriter" w:eastAsia="Monospace" w:hAnsi="American Typewriter" w:cs="American Typewriter"/>
          <w:color w:val="000000"/>
          <w:sz w:val="22"/>
          <w:szCs w:val="22"/>
        </w:rPr>
      </w:pPr>
    </w:p>
    <w:p w14:paraId="7EF57CC3" w14:textId="25C09D32" w:rsidR="0010697A" w:rsidRPr="0010697A" w:rsidRDefault="003354F9" w:rsidP="0010697A">
      <w:pPr>
        <w:suppressAutoHyphens w:val="0"/>
        <w:autoSpaceDE w:val="0"/>
        <w:adjustRightInd w:val="0"/>
        <w:textAlignment w:val="auto"/>
        <w:rPr>
          <w:ins w:id="81" w:author="Adam Porter" w:date="2014-09-15T22:36:00Z"/>
          <w:rFonts w:ascii="American Typewriter" w:hAnsi="American Typewriter" w:cs="American Typewriter"/>
          <w:color w:val="008000"/>
          <w:sz w:val="22"/>
          <w:szCs w:val="22"/>
          <w:rPrChange w:id="82" w:author="Adam Porter" w:date="2014-09-15T22:37:00Z">
            <w:rPr>
              <w:ins w:id="83" w:author="Adam Porter" w:date="2014-09-15T22:36:00Z"/>
              <w:rFonts w:ascii="Monaco" w:hAnsi="Monaco" w:cs="Monaco"/>
              <w:kern w:val="0"/>
              <w:sz w:val="22"/>
              <w:szCs w:val="22"/>
              <w:lang w:bidi="ar-SA"/>
            </w:rPr>
          </w:rPrChange>
        </w:rPr>
      </w:pPr>
      <w:r w:rsidRPr="00C86BA1">
        <w:rPr>
          <w:rFonts w:ascii="American Typewriter" w:eastAsia="Monospace" w:hAnsi="American Typewriter" w:cs="American Typewriter"/>
          <w:color w:val="3F7F5F"/>
          <w:sz w:val="22"/>
          <w:szCs w:val="22"/>
        </w:rPr>
        <w:t xml:space="preserve">                           </w:t>
      </w:r>
      <w:ins w:id="84" w:author="Adam Porter" w:date="2014-09-15T22:36:00Z">
        <w:r w:rsidR="0010697A">
          <w:rPr>
            <w:rFonts w:ascii="American Typewriter" w:eastAsia="Monospace" w:hAnsi="American Typewriter" w:cs="American Typewriter"/>
            <w:color w:val="3F7F5F"/>
            <w:sz w:val="22"/>
            <w:szCs w:val="22"/>
          </w:rPr>
          <w:t xml:space="preserve">  </w:t>
        </w:r>
        <w:r w:rsidR="0010697A" w:rsidRPr="0010697A">
          <w:rPr>
            <w:rFonts w:ascii="American Typewriter" w:hAnsi="American Typewriter" w:cs="American Typewriter"/>
            <w:color w:val="008000"/>
            <w:sz w:val="22"/>
            <w:szCs w:val="22"/>
            <w:rPrChange w:id="85" w:author="Adam Porter" w:date="2014-09-15T22:37:00Z">
              <w:rPr>
                <w:rFonts w:ascii="Monaco" w:hAnsi="Monaco" w:cs="Monaco"/>
                <w:color w:val="3F7F5F"/>
                <w:kern w:val="0"/>
                <w:sz w:val="22"/>
                <w:szCs w:val="22"/>
                <w:lang w:bidi="ar-SA"/>
              </w:rPr>
            </w:rPrChange>
          </w:rPr>
          <w:t>// Has previous state been saved?</w:t>
        </w:r>
      </w:ins>
    </w:p>
    <w:p w14:paraId="4DA4DCAF" w14:textId="5CC8FDE2" w:rsidR="00DA2AFB" w:rsidRPr="00C86BA1" w:rsidDel="0010697A" w:rsidRDefault="0010697A" w:rsidP="0010697A">
      <w:pPr>
        <w:pStyle w:val="Standard"/>
        <w:rPr>
          <w:del w:id="86" w:author="Adam Porter" w:date="2014-09-15T22:36:00Z"/>
          <w:rFonts w:ascii="American Typewriter" w:hAnsi="American Typewriter" w:cs="American Typewriter"/>
          <w:sz w:val="22"/>
          <w:szCs w:val="22"/>
        </w:rPr>
      </w:pPr>
      <w:ins w:id="87" w:author="Adam Porter" w:date="2014-09-15T22:36:00Z">
        <w:r>
          <w:rPr>
            <w:rFonts w:ascii="American Typewriter" w:eastAsia="Monospace" w:hAnsi="American Typewriter" w:cs="American Typewriter"/>
            <w:color w:val="008000"/>
            <w:sz w:val="22"/>
            <w:szCs w:val="22"/>
          </w:rPr>
          <w:tab/>
        </w:r>
        <w:r>
          <w:rPr>
            <w:rFonts w:ascii="American Typewriter" w:eastAsia="Monospace" w:hAnsi="American Typewriter" w:cs="American Typewriter"/>
            <w:color w:val="008000"/>
            <w:sz w:val="22"/>
            <w:szCs w:val="22"/>
          </w:rPr>
          <w:tab/>
        </w:r>
      </w:ins>
      <w:del w:id="88" w:author="Adam Porter" w:date="2014-09-15T22:36:00Z">
        <w:r w:rsidR="003354F9" w:rsidRPr="00C86BA1" w:rsidDel="0010697A">
          <w:rPr>
            <w:rFonts w:ascii="American Typewriter" w:eastAsia="Monospace" w:hAnsi="American Typewriter" w:cs="American Typewriter"/>
            <w:color w:val="008000"/>
            <w:sz w:val="22"/>
            <w:szCs w:val="22"/>
          </w:rPr>
          <w:delText xml:space="preserve">// </w:delText>
        </w:r>
        <w:r w:rsidR="002B3186" w:rsidRPr="00C86BA1" w:rsidDel="0010697A">
          <w:rPr>
            <w:rFonts w:ascii="American Typewriter" w:eastAsia="Monospace" w:hAnsi="American Typewriter" w:cs="American Typewriter"/>
            <w:color w:val="008000"/>
            <w:sz w:val="22"/>
            <w:szCs w:val="22"/>
          </w:rPr>
          <w:delText>Was instance state previously saved</w:delText>
        </w:r>
        <w:r w:rsidR="003354F9" w:rsidRPr="00C86BA1" w:rsidDel="0010697A">
          <w:rPr>
            <w:rFonts w:ascii="American Typewriter" w:eastAsia="Monospace" w:hAnsi="American Typewriter" w:cs="American Typewriter"/>
            <w:color w:val="008000"/>
            <w:sz w:val="22"/>
            <w:szCs w:val="22"/>
          </w:rPr>
          <w:delText>?</w:delText>
        </w:r>
      </w:del>
    </w:p>
    <w:p w14:paraId="48B2F8E5" w14:textId="59B13971" w:rsidR="00DA2AFB" w:rsidRPr="00C86BA1" w:rsidRDefault="003354F9" w:rsidP="0010697A">
      <w:pPr>
        <w:pStyle w:val="Standard"/>
        <w:rPr>
          <w:rFonts w:ascii="American Typewriter" w:hAnsi="American Typewriter" w:cs="American Typewriter"/>
          <w:sz w:val="22"/>
          <w:szCs w:val="22"/>
        </w:rPr>
      </w:pPr>
      <w:del w:id="89" w:author="Adam Porter" w:date="2014-09-15T22:36:00Z">
        <w:r w:rsidRPr="00C86BA1" w:rsidDel="0010697A">
          <w:rPr>
            <w:rFonts w:ascii="American Typewriter" w:eastAsia="Monospace" w:hAnsi="American Typewriter" w:cs="American Typewriter"/>
            <w:b/>
            <w:bCs/>
            <w:color w:val="7F0055"/>
            <w:sz w:val="22"/>
            <w:szCs w:val="22"/>
          </w:rPr>
          <w:delText xml:space="preserve">                           </w:delText>
        </w:r>
      </w:del>
      <w:r w:rsidR="00C86BA1">
        <w:rPr>
          <w:rFonts w:ascii="American Typewriter" w:eastAsia="Monospace" w:hAnsi="American Typewriter" w:cs="American Typewriter"/>
          <w:b/>
          <w:bCs/>
          <w:color w:val="7F0055"/>
          <w:sz w:val="22"/>
          <w:szCs w:val="22"/>
        </w:rPr>
        <w:t xml:space="preserve">   </w:t>
      </w:r>
      <w:proofErr w:type="gramStart"/>
      <w:r w:rsidRPr="00C86BA1">
        <w:rPr>
          <w:rFonts w:ascii="American Typewriter" w:eastAsia="Monospace" w:hAnsi="American Typewriter" w:cs="American Typewriter"/>
          <w:b/>
          <w:bCs/>
          <w:sz w:val="22"/>
          <w:szCs w:val="22"/>
        </w:rPr>
        <w:t>if</w:t>
      </w:r>
      <w:proofErr w:type="gramEnd"/>
      <w:r w:rsidRPr="00C86BA1">
        <w:rPr>
          <w:rFonts w:ascii="American Typewriter" w:eastAsia="Monospace" w:hAnsi="American Typewriter" w:cs="American Typewriter"/>
          <w:color w:val="000000"/>
          <w:sz w:val="22"/>
          <w:szCs w:val="22"/>
        </w:rPr>
        <w:t xml:space="preserve"> (savedInstanceState != </w:t>
      </w:r>
      <w:r w:rsidRPr="00C86BA1">
        <w:rPr>
          <w:rFonts w:ascii="American Typewriter" w:eastAsia="Monospace" w:hAnsi="American Typewriter" w:cs="American Typewriter"/>
          <w:b/>
          <w:bCs/>
          <w:sz w:val="22"/>
          <w:szCs w:val="22"/>
        </w:rPr>
        <w:t>null</w:t>
      </w:r>
      <w:r w:rsidRPr="00C86BA1">
        <w:rPr>
          <w:rFonts w:ascii="American Typewriter" w:eastAsia="Monospace" w:hAnsi="American Typewriter" w:cs="American Typewriter"/>
          <w:color w:val="000000"/>
          <w:sz w:val="22"/>
          <w:szCs w:val="22"/>
        </w:rPr>
        <w:t>){</w:t>
      </w:r>
    </w:p>
    <w:p w14:paraId="1503426F" w14:textId="77777777" w:rsidR="00DA2AFB" w:rsidRPr="00C86BA1" w:rsidRDefault="003354F9">
      <w:pPr>
        <w:pStyle w:val="Standard"/>
        <w:rPr>
          <w:rFonts w:ascii="American Typewriter" w:hAnsi="American Typewriter" w:cs="American Typewriter"/>
          <w:sz w:val="22"/>
          <w:szCs w:val="22"/>
        </w:rPr>
      </w:pPr>
      <w:r w:rsidRPr="00C86BA1">
        <w:rPr>
          <w:rFonts w:ascii="American Typewriter" w:hAnsi="American Typewriter" w:cs="American Typewriter"/>
          <w:color w:val="000000"/>
          <w:sz w:val="22"/>
          <w:szCs w:val="22"/>
        </w:rPr>
        <w:lastRenderedPageBreak/>
        <w:t xml:space="preserve">                                </w:t>
      </w:r>
      <w:r w:rsidRPr="00C86BA1">
        <w:rPr>
          <w:rFonts w:ascii="American Typewriter" w:hAnsi="American Typewriter" w:cs="American Typewriter"/>
          <w:color w:val="008000"/>
          <w:sz w:val="22"/>
          <w:szCs w:val="22"/>
        </w:rPr>
        <w:t>// Restore value of counters from saved state</w:t>
      </w:r>
    </w:p>
    <w:p w14:paraId="39185C9D" w14:textId="77777777" w:rsidR="00DA2AFB" w:rsidRPr="00C86BA1" w:rsidRDefault="003354F9">
      <w:pPr>
        <w:pStyle w:val="Standard"/>
        <w:rPr>
          <w:rFonts w:ascii="American Typewriter" w:hAnsi="American Typewriter" w:cs="American Typewriter"/>
          <w:sz w:val="22"/>
          <w:szCs w:val="22"/>
        </w:rPr>
      </w:pPr>
      <w:r w:rsidRPr="00C86BA1">
        <w:rPr>
          <w:rFonts w:ascii="American Typewriter" w:hAnsi="American Typewriter" w:cs="American Typewriter"/>
          <w:color w:val="000000"/>
          <w:sz w:val="22"/>
          <w:szCs w:val="22"/>
        </w:rPr>
        <w:t xml:space="preserve">                           </w:t>
      </w:r>
      <w:r w:rsidRPr="00C86BA1">
        <w:rPr>
          <w:rFonts w:ascii="American Typewriter" w:eastAsia="Monospace" w:hAnsi="American Typewriter" w:cs="American Typewriter"/>
          <w:color w:val="000000"/>
          <w:sz w:val="22"/>
          <w:szCs w:val="22"/>
        </w:rPr>
        <w:t>}</w:t>
      </w:r>
    </w:p>
    <w:p w14:paraId="76A5C707" w14:textId="77777777" w:rsidR="00DA2AFB" w:rsidRPr="00C86BA1" w:rsidRDefault="003354F9">
      <w:pPr>
        <w:pStyle w:val="Standard"/>
        <w:ind w:left="1440"/>
        <w:rPr>
          <w:rFonts w:ascii="American Typewriter" w:eastAsia="Monospace" w:hAnsi="American Typewriter" w:cs="American Typewriter"/>
          <w:color w:val="000000"/>
          <w:sz w:val="22"/>
          <w:szCs w:val="22"/>
        </w:rPr>
      </w:pPr>
      <w:r w:rsidRPr="00C86BA1">
        <w:rPr>
          <w:rFonts w:ascii="American Typewriter" w:eastAsia="Monospace" w:hAnsi="American Typewriter" w:cs="American Typewriter"/>
          <w:color w:val="000000"/>
          <w:sz w:val="22"/>
          <w:szCs w:val="22"/>
        </w:rPr>
        <w:t>}</w:t>
      </w:r>
    </w:p>
    <w:p w14:paraId="50D14922" w14:textId="77777777" w:rsidR="00DA2AFB" w:rsidRDefault="00DA2AFB">
      <w:pPr>
        <w:pStyle w:val="Standard"/>
        <w:rPr>
          <w:rFonts w:ascii="Times New Roman" w:eastAsia="Monospace" w:hAnsi="Times New Roman" w:cs="Times New Roman"/>
          <w:color w:val="000000"/>
        </w:rPr>
      </w:pPr>
    </w:p>
    <w:p w14:paraId="07EF8548" w14:textId="68FE9AB5" w:rsidR="00DA2AFB" w:rsidRDefault="003354F9">
      <w:pPr>
        <w:pStyle w:val="Standard"/>
        <w:ind w:left="1418" w:firstLine="2"/>
        <w:rPr>
          <w:rFonts w:ascii="Times New Roman" w:eastAsia="Monospace" w:hAnsi="Times New Roman" w:cs="Times New Roman"/>
          <w:color w:val="000000"/>
        </w:rPr>
      </w:pPr>
      <w:r>
        <w:rPr>
          <w:rFonts w:ascii="Times New Roman" w:eastAsia="Monospace" w:hAnsi="Times New Roman" w:cs="Times New Roman"/>
          <w:color w:val="000000"/>
        </w:rPr>
        <w:t xml:space="preserve">Another way </w:t>
      </w:r>
      <w:r w:rsidR="003107AC">
        <w:rPr>
          <w:rFonts w:ascii="Times New Roman" w:eastAsia="Monospace" w:hAnsi="Times New Roman" w:cs="Times New Roman"/>
          <w:color w:val="000000"/>
        </w:rPr>
        <w:t xml:space="preserve">you could </w:t>
      </w:r>
      <w:r>
        <w:rPr>
          <w:rFonts w:ascii="Times New Roman" w:eastAsia="Monospace" w:hAnsi="Times New Roman" w:cs="Times New Roman"/>
          <w:color w:val="000000"/>
        </w:rPr>
        <w:t xml:space="preserve">do this </w:t>
      </w:r>
      <w:r w:rsidR="003107AC">
        <w:rPr>
          <w:rFonts w:ascii="Times New Roman" w:eastAsia="Monospace" w:hAnsi="Times New Roman" w:cs="Times New Roman"/>
          <w:color w:val="000000"/>
        </w:rPr>
        <w:t xml:space="preserve">(but not for this Lab) </w:t>
      </w:r>
      <w:r>
        <w:rPr>
          <w:rFonts w:ascii="Times New Roman" w:eastAsia="Monospace" w:hAnsi="Times New Roman" w:cs="Times New Roman"/>
          <w:color w:val="000000"/>
        </w:rPr>
        <w:t xml:space="preserve">would be to override the </w:t>
      </w:r>
      <w:proofErr w:type="gramStart"/>
      <w:r>
        <w:rPr>
          <w:rFonts w:ascii="Times New Roman" w:eastAsia="Monospace" w:hAnsi="Times New Roman" w:cs="Times New Roman"/>
          <w:color w:val="000000"/>
        </w:rPr>
        <w:t>onRestoreInstanceState(</w:t>
      </w:r>
      <w:proofErr w:type="gramEnd"/>
      <w:r>
        <w:rPr>
          <w:rFonts w:ascii="Times New Roman" w:eastAsia="Monospace" w:hAnsi="Times New Roman" w:cs="Times New Roman"/>
          <w:color w:val="000000"/>
        </w:rPr>
        <w:t>) method. Be sure you understand when and why this method is called.</w:t>
      </w:r>
      <w:r w:rsidR="002B3186">
        <w:rPr>
          <w:rFonts w:ascii="Times New Roman" w:eastAsia="Monospace" w:hAnsi="Times New Roman" w:cs="Times New Roman"/>
          <w:color w:val="000000"/>
        </w:rPr>
        <w:t xml:space="preserve"> See: </w:t>
      </w:r>
      <w:r w:rsidR="002B3186" w:rsidRPr="002B3186">
        <w:rPr>
          <w:rFonts w:ascii="Times New Roman" w:eastAsia="Monospace" w:hAnsi="Times New Roman" w:cs="Times New Roman"/>
          <w:color w:val="000000"/>
        </w:rPr>
        <w:t>http://developer.android.com/reference/android/app/Activity.html</w:t>
      </w:r>
      <w:r w:rsidR="002B3186">
        <w:rPr>
          <w:rFonts w:ascii="Times New Roman" w:eastAsia="Monospace" w:hAnsi="Times New Roman" w:cs="Times New Roman"/>
          <w:color w:val="000000"/>
        </w:rPr>
        <w:t xml:space="preserve"> for more information.</w:t>
      </w:r>
    </w:p>
    <w:p w14:paraId="0AD8CC2A" w14:textId="77777777" w:rsidR="00DA2AFB" w:rsidRDefault="00DA2AFB">
      <w:pPr>
        <w:pStyle w:val="Standard"/>
        <w:rPr>
          <w:rFonts w:ascii="Times New Roman" w:eastAsia="Monospace" w:hAnsi="Times New Roman" w:cs="Times New Roman"/>
          <w:color w:val="000000"/>
        </w:rPr>
      </w:pPr>
    </w:p>
    <w:p w14:paraId="3A1D12CB" w14:textId="77777777" w:rsidR="00DA2AFB" w:rsidRDefault="003354F9">
      <w:pPr>
        <w:pStyle w:val="Standard"/>
        <w:ind w:left="709" w:firstLine="709"/>
        <w:rPr>
          <w:rFonts w:hint="eastAsia"/>
        </w:rPr>
      </w:pPr>
      <w:proofErr w:type="gramStart"/>
      <w:r>
        <w:rPr>
          <w:rFonts w:ascii="American Typewriter" w:hAnsi="American Typewriter" w:cs="American Typewriter"/>
          <w:b/>
          <w:color w:val="262626"/>
          <w:kern w:val="0"/>
          <w:sz w:val="22"/>
          <w:szCs w:val="32"/>
          <w:lang w:bidi="ar-SA"/>
        </w:rPr>
        <w:t>protected</w:t>
      </w:r>
      <w:proofErr w:type="gramEnd"/>
      <w:r>
        <w:rPr>
          <w:rFonts w:ascii="American Typewriter" w:hAnsi="American Typewriter" w:cs="American Typewriter"/>
          <w:b/>
          <w:color w:val="262626"/>
          <w:kern w:val="0"/>
          <w:sz w:val="22"/>
          <w:szCs w:val="32"/>
          <w:lang w:bidi="ar-SA"/>
        </w:rPr>
        <w:t xml:space="preserve"> void</w:t>
      </w:r>
      <w:r>
        <w:rPr>
          <w:rFonts w:ascii="American Typewriter" w:hAnsi="American Typewriter" w:cs="American Typewriter"/>
          <w:color w:val="262626"/>
          <w:kern w:val="0"/>
          <w:sz w:val="22"/>
          <w:szCs w:val="32"/>
          <w:lang w:bidi="ar-SA"/>
        </w:rPr>
        <w:t xml:space="preserve"> </w:t>
      </w:r>
      <w:r>
        <w:rPr>
          <w:rFonts w:ascii="American Typewriter" w:hAnsi="American Typewriter" w:cs="American Typewriter"/>
          <w:bCs/>
          <w:color w:val="262626"/>
          <w:kern w:val="0"/>
          <w:sz w:val="22"/>
          <w:szCs w:val="32"/>
          <w:lang w:bidi="ar-SA"/>
        </w:rPr>
        <w:t>onRestoreInstanceState</w:t>
      </w:r>
      <w:r>
        <w:rPr>
          <w:rFonts w:ascii="American Typewriter" w:hAnsi="American Typewriter" w:cs="American Typewriter"/>
          <w:b/>
          <w:bCs/>
          <w:color w:val="262626"/>
          <w:kern w:val="0"/>
          <w:sz w:val="22"/>
          <w:szCs w:val="32"/>
          <w:lang w:bidi="ar-SA"/>
        </w:rPr>
        <w:t xml:space="preserve"> </w:t>
      </w:r>
      <w:r>
        <w:rPr>
          <w:rFonts w:ascii="American Typewriter" w:hAnsi="American Typewriter" w:cs="American Typewriter"/>
          <w:color w:val="262626"/>
          <w:kern w:val="0"/>
          <w:sz w:val="22"/>
          <w:szCs w:val="32"/>
          <w:lang w:bidi="ar-SA"/>
        </w:rPr>
        <w:t>(</w:t>
      </w:r>
      <w:r>
        <w:rPr>
          <w:rFonts w:ascii="American Typewriter" w:hAnsi="American Typewriter" w:cs="American Typewriter"/>
          <w:b/>
          <w:kern w:val="0"/>
          <w:sz w:val="22"/>
          <w:szCs w:val="32"/>
          <w:lang w:bidi="ar-SA"/>
        </w:rPr>
        <w:t>Bundle</w:t>
      </w:r>
      <w:r>
        <w:rPr>
          <w:rFonts w:ascii="American Typewriter" w:hAnsi="American Typewriter" w:cs="American Typewriter"/>
          <w:color w:val="262626"/>
          <w:kern w:val="0"/>
          <w:sz w:val="22"/>
          <w:szCs w:val="32"/>
          <w:lang w:bidi="ar-SA"/>
        </w:rPr>
        <w:t xml:space="preserve"> savedInstanceState) {</w:t>
      </w:r>
    </w:p>
    <w:p w14:paraId="0866BDAE" w14:textId="77777777" w:rsidR="00DA2AFB" w:rsidRDefault="003354F9">
      <w:pPr>
        <w:pStyle w:val="Standard"/>
        <w:ind w:left="709" w:firstLine="709"/>
        <w:rPr>
          <w:rFonts w:hint="eastAsia"/>
        </w:rPr>
      </w:pPr>
      <w:r>
        <w:rPr>
          <w:rFonts w:ascii="Times New Roman" w:hAnsi="Times New Roman" w:cs="Times New Roman"/>
          <w:color w:val="008000"/>
        </w:rPr>
        <w:t xml:space="preserve">    // Restore value of counters from saved state</w:t>
      </w:r>
    </w:p>
    <w:p w14:paraId="68877E12" w14:textId="77777777" w:rsidR="00DA2AFB" w:rsidRDefault="003354F9" w:rsidP="0096672A">
      <w:pPr>
        <w:pStyle w:val="Standard"/>
        <w:ind w:left="709" w:firstLine="709"/>
        <w:rPr>
          <w:rFonts w:ascii="American Typewriter" w:hAnsi="American Typewriter" w:cs="American Typewriter"/>
          <w:color w:val="262626"/>
          <w:kern w:val="0"/>
          <w:sz w:val="22"/>
          <w:szCs w:val="32"/>
          <w:lang w:bidi="ar-SA"/>
        </w:rPr>
      </w:pPr>
      <w:r>
        <w:rPr>
          <w:rFonts w:ascii="American Typewriter" w:hAnsi="American Typewriter" w:cs="American Typewriter"/>
          <w:color w:val="262626"/>
          <w:kern w:val="0"/>
          <w:sz w:val="22"/>
          <w:szCs w:val="32"/>
          <w:lang w:bidi="ar-SA"/>
        </w:rPr>
        <w:t>}</w:t>
      </w:r>
    </w:p>
    <w:p w14:paraId="2199854F" w14:textId="20E8486E" w:rsidR="00917D24" w:rsidDel="005F2618" w:rsidRDefault="00917D24" w:rsidP="0096672A">
      <w:pPr>
        <w:pStyle w:val="Standard"/>
        <w:ind w:left="709" w:firstLine="709"/>
        <w:rPr>
          <w:del w:id="90" w:author="Adam Porter" w:date="2014-09-15T23:03:00Z"/>
          <w:rFonts w:ascii="American Typewriter" w:hAnsi="American Typewriter" w:cs="American Typewriter"/>
          <w:color w:val="262626"/>
          <w:kern w:val="0"/>
          <w:sz w:val="22"/>
          <w:szCs w:val="32"/>
          <w:lang w:bidi="ar-SA"/>
        </w:rPr>
      </w:pPr>
    </w:p>
    <w:p w14:paraId="199BD9FB" w14:textId="0B062118" w:rsidR="00917D24" w:rsidRDefault="00917D24" w:rsidP="00917D24">
      <w:pPr>
        <w:pStyle w:val="Heading1"/>
      </w:pPr>
      <w:r>
        <w:t>Testing</w:t>
      </w:r>
    </w:p>
    <w:p w14:paraId="1E791BC9" w14:textId="77777777" w:rsidR="0067723E" w:rsidRDefault="0067723E" w:rsidP="0067723E">
      <w:pPr>
        <w:rPr>
          <w:rFonts w:hint="eastAsia"/>
        </w:rPr>
      </w:pPr>
    </w:p>
    <w:p w14:paraId="5E67BB61" w14:textId="4793321D" w:rsidR="0067723E" w:rsidDel="00D540C2" w:rsidRDefault="00D540C2">
      <w:pPr>
        <w:rPr>
          <w:del w:id="91" w:author="Adam Porter" w:date="2014-09-15T22:59:00Z"/>
          <w:rFonts w:hint="eastAsia"/>
        </w:rPr>
      </w:pPr>
      <w:ins w:id="92" w:author="Adam Porter" w:date="2014-09-15T22:58:00Z">
        <w:r>
          <w:t xml:space="preserve">Testing for this Lab will be done manually. </w:t>
        </w:r>
      </w:ins>
      <w:ins w:id="93" w:author="Adam Porter" w:date="2014-09-15T22:59:00Z">
        <w:r>
          <w:t>See the Submission section for more deta</w:t>
        </w:r>
      </w:ins>
      <w:ins w:id="94" w:author="Adam Porter" w:date="2014-09-15T23:00:00Z">
        <w:r>
          <w:t>i</w:t>
        </w:r>
      </w:ins>
      <w:ins w:id="95" w:author="Adam Porter" w:date="2014-09-15T22:59:00Z">
        <w:r>
          <w:t xml:space="preserve">ls. </w:t>
        </w:r>
      </w:ins>
      <w:ins w:id="96" w:author="Adam Porter" w:date="2014-09-15T22:58:00Z">
        <w:r>
          <w:t xml:space="preserve">We </w:t>
        </w:r>
      </w:ins>
      <w:del w:id="97" w:author="Adam Porter" w:date="2014-09-15T22:58:00Z">
        <w:r w:rsidR="0067723E" w:rsidDel="00D540C2">
          <w:delText xml:space="preserve">The download file for this </w:delText>
        </w:r>
        <w:r w:rsidR="00525618" w:rsidDel="00D540C2">
          <w:delText>Lab</w:delText>
        </w:r>
        <w:r w:rsidR="001661B7" w:rsidDel="00D540C2">
          <w:delText xml:space="preserve"> includes a test project called “</w:delText>
        </w:r>
        <w:r w:rsidR="00703576" w:rsidDel="00D540C2">
          <w:delText>ActivityLab</w:delText>
        </w:r>
        <w:r w:rsidR="001661B7" w:rsidDel="00D540C2">
          <w:delText>Test.”</w:delText>
        </w:r>
        <w:r w:rsidR="0067723E" w:rsidDel="00D540C2">
          <w:delText xml:space="preserve"> </w:delText>
        </w:r>
        <w:r w:rsidR="001661B7" w:rsidDel="00D540C2">
          <w:delText>It is located in the TheActivityClass/</w:delText>
        </w:r>
        <w:r w:rsidR="00703576" w:rsidDel="00D540C2">
          <w:delText>Source</w:delText>
        </w:r>
        <w:r w:rsidR="001661B7" w:rsidDel="00D540C2">
          <w:delText>Files/</w:delText>
        </w:r>
        <w:r w:rsidR="00703576" w:rsidDel="00D540C2">
          <w:delText>TestCases/ActivityLabTest</w:delText>
        </w:r>
        <w:r w:rsidR="008136B0" w:rsidDel="00D540C2">
          <w:delText>.zip</w:delText>
        </w:r>
        <w:r w:rsidR="00703576" w:rsidDel="00D540C2">
          <w:delText xml:space="preserve">. Import this project </w:delText>
        </w:r>
        <w:r w:rsidR="0067723E" w:rsidDel="00D540C2">
          <w:delText xml:space="preserve">into your IDE. </w:delText>
        </w:r>
        <w:r w:rsidR="00703576" w:rsidDel="00D540C2">
          <w:delText xml:space="preserve">In Eclipse, you can do this by selecting File&gt;Import&gt;Android&gt;Existing </w:delText>
        </w:r>
        <w:r w:rsidR="008136B0" w:rsidDel="00D540C2">
          <w:delText>Projects</w:delText>
        </w:r>
        <w:r w:rsidR="00703576" w:rsidDel="00D540C2">
          <w:delText xml:space="preserve"> Into Workspace</w:delText>
        </w:r>
        <w:r w:rsidR="008136B0" w:rsidDel="00D540C2">
          <w:delText>, etc</w:delText>
        </w:r>
        <w:r w:rsidR="00703576" w:rsidDel="00D540C2">
          <w:delText>. Then use the Browse button and navigate to the ActivityLabTest</w:delText>
        </w:r>
        <w:r w:rsidR="008136B0" w:rsidDel="00D540C2">
          <w:delText>.zip</w:delText>
        </w:r>
        <w:r w:rsidR="00703576" w:rsidDel="00D540C2">
          <w:delText xml:space="preserve">. You can then run the test cases either all at once, by </w:delText>
        </w:r>
        <w:r w:rsidR="007154D3" w:rsidDel="00D540C2">
          <w:delText>right clicking the p</w:delText>
        </w:r>
        <w:r w:rsidR="008136B0" w:rsidDel="00D540C2">
          <w:delText>roject folder and then selecting</w:delText>
        </w:r>
        <w:r w:rsidR="007154D3" w:rsidDel="00D540C2">
          <w:delText xml:space="preserve"> Run As&gt;Android Junit Test, or one at a time, by right clicking on an in</w:delText>
        </w:r>
        <w:r w:rsidR="00FA2626" w:rsidDel="00D540C2">
          <w:delText>di</w:delText>
        </w:r>
        <w:r w:rsidR="007154D3" w:rsidDel="00D540C2">
          <w:delText>vidual test case class (e.g., Test1.java) and then continuing as before.</w:delText>
        </w:r>
      </w:del>
      <w:ins w:id="98" w:author="Adam Porter" w:date="2014-09-15T22:58:00Z">
        <w:r>
          <w:t xml:space="preserve">have </w:t>
        </w:r>
      </w:ins>
      <w:ins w:id="99" w:author="Adam Porter" w:date="2014-09-15T22:59:00Z">
        <w:r>
          <w:t xml:space="preserve">done our testing on </w:t>
        </w:r>
      </w:ins>
    </w:p>
    <w:p w14:paraId="4251AB9B" w14:textId="346E3638" w:rsidR="0067723E" w:rsidDel="00D540C2" w:rsidRDefault="0067723E">
      <w:pPr>
        <w:rPr>
          <w:del w:id="100" w:author="Adam Porter" w:date="2014-09-15T22:59:00Z"/>
          <w:rFonts w:hint="eastAsia"/>
        </w:rPr>
      </w:pPr>
    </w:p>
    <w:p w14:paraId="44C2E546" w14:textId="77777777" w:rsidR="005F2618" w:rsidRDefault="00325B10" w:rsidP="005F2618">
      <w:pPr>
        <w:rPr>
          <w:ins w:id="101" w:author="Adam Porter" w:date="2014-09-15T23:02:00Z"/>
          <w:rFonts w:hint="eastAsia"/>
        </w:rPr>
      </w:pPr>
      <w:del w:id="102" w:author="Adam Porter" w:date="2014-09-15T22:59:00Z">
        <w:r w:rsidDel="00D540C2">
          <w:rPr>
            <w:b/>
          </w:rPr>
          <w:delText>Warning</w:delText>
        </w:r>
        <w:r w:rsidR="008A2CA3" w:rsidRPr="007154D3" w:rsidDel="00D540C2">
          <w:rPr>
            <w:b/>
          </w:rPr>
          <w:delText>:</w:delText>
        </w:r>
        <w:r w:rsidR="008A2CA3" w:rsidDel="00D540C2">
          <w:delText xml:space="preserve"> </w:delText>
        </w:r>
        <w:r w:rsidR="00E16870" w:rsidDel="00D540C2">
          <w:delText>These test cases have</w:delText>
        </w:r>
        <w:r w:rsidDel="00D540C2">
          <w:delText xml:space="preserve"> been run on </w:delText>
        </w:r>
      </w:del>
      <w:del w:id="103" w:author="Adam Porter" w:date="2014-09-15T23:00:00Z">
        <w:r w:rsidDel="00D540C2">
          <w:delText>the</w:delText>
        </w:r>
      </w:del>
      <w:proofErr w:type="gramStart"/>
      <w:ins w:id="104" w:author="Adam Porter" w:date="2014-09-15T23:00:00Z">
        <w:r w:rsidR="00D540C2">
          <w:t>an</w:t>
        </w:r>
      </w:ins>
      <w:proofErr w:type="gramEnd"/>
      <w:r>
        <w:t xml:space="preserve"> emulator using </w:t>
      </w:r>
      <w:r w:rsidR="00E16870">
        <w:t xml:space="preserve">a </w:t>
      </w:r>
      <w:r>
        <w:t>Galaxy Nexus</w:t>
      </w:r>
      <w:r w:rsidR="00E16870">
        <w:t xml:space="preserve"> AVD with API level 18. To limit configuration problems, you should test your app against a similar AVD.</w:t>
      </w:r>
      <w:r>
        <w:t xml:space="preserve"> In addition, w</w:t>
      </w:r>
      <w:r w:rsidR="008A2CA3">
        <w:t xml:space="preserve">hen testing, </w:t>
      </w:r>
      <w:r>
        <w:t>you must</w:t>
      </w:r>
      <w:r w:rsidR="00E16870">
        <w:t xml:space="preserve"> </w:t>
      </w:r>
      <w:r>
        <w:t xml:space="preserve">start the application with your device </w:t>
      </w:r>
      <w:r w:rsidR="00E16870">
        <w:t>in P</w:t>
      </w:r>
      <w:r>
        <w:t>ortrait mode</w:t>
      </w:r>
      <w:ins w:id="105" w:author="Adam Porter" w:date="2014-09-15T22:37:00Z">
        <w:r w:rsidR="0010697A">
          <w:t xml:space="preserve"> and must have an unlocked screen</w:t>
        </w:r>
      </w:ins>
      <w:r>
        <w:t xml:space="preserve">. Also, if you have set your Developer Options to kill Activities when they go in to the background, then these test cases will fail. </w:t>
      </w:r>
      <w:del w:id="106" w:author="Adam Porter" w:date="2014-09-15T23:02:00Z">
        <w:r w:rsidDel="005F2618">
          <w:delText>Finally</w:delText>
        </w:r>
      </w:del>
    </w:p>
    <w:p w14:paraId="45AD5BDD" w14:textId="77777777" w:rsidR="005F2618" w:rsidRDefault="005F2618" w:rsidP="005F2618">
      <w:pPr>
        <w:rPr>
          <w:ins w:id="107" w:author="Adam Porter" w:date="2014-09-15T23:02:00Z"/>
          <w:rFonts w:hint="eastAsia"/>
          <w:b/>
        </w:rPr>
      </w:pPr>
    </w:p>
    <w:p w14:paraId="6375D70D" w14:textId="56520DB1" w:rsidR="005F2618" w:rsidRDefault="005F2618" w:rsidP="005F2618">
      <w:pPr>
        <w:rPr>
          <w:ins w:id="108" w:author="Adam Porter" w:date="2014-09-15T23:02:00Z"/>
          <w:rFonts w:hint="eastAsia"/>
        </w:rPr>
      </w:pPr>
      <w:ins w:id="109" w:author="Adam Porter" w:date="2014-09-15T23:02:00Z">
        <w:r w:rsidRPr="005F2618">
          <w:rPr>
            <w:rFonts w:hint="eastAsia"/>
            <w:b/>
            <w:rPrChange w:id="110" w:author="Adam Porter" w:date="2014-09-15T23:02:00Z">
              <w:rPr>
                <w:rFonts w:hint="eastAsia"/>
              </w:rPr>
            </w:rPrChange>
          </w:rPr>
          <w:t>Warning:</w:t>
        </w:r>
        <w:r>
          <w:t xml:space="preserve"> </w:t>
        </w:r>
      </w:ins>
      <w:del w:id="111" w:author="Adam Porter" w:date="2014-09-15T23:02:00Z">
        <w:r w:rsidR="00325B10" w:rsidDel="005F2618">
          <w:delText>, w</w:delText>
        </w:r>
      </w:del>
      <w:ins w:id="112" w:author="Adam Porter" w:date="2014-09-15T23:02:00Z">
        <w:r>
          <w:t>W</w:t>
        </w:r>
      </w:ins>
      <w:r w:rsidR="00325B10">
        <w:t xml:space="preserve">e've noticed in the past that some (older) versions of the emulator exhibit incorrect </w:t>
      </w:r>
      <w:r w:rsidR="00325B10" w:rsidRPr="005F2618">
        <w:rPr>
          <w:rFonts w:hint="eastAsia"/>
        </w:rPr>
        <w:t xml:space="preserve">lifecycle callback behavior.  </w:t>
      </w:r>
      <w:ins w:id="113" w:author="Adam Porter" w:date="2014-09-15T23:02:00Z">
        <w:r>
          <w:rPr>
            <w:rFonts w:ascii="Times New Roman" w:eastAsia="Georgia" w:hAnsi="Times New Roman" w:cs="Times New Roman"/>
          </w:rPr>
          <w:t>We'r</w:t>
        </w:r>
        <w:r w:rsidRPr="005F2618">
          <w:rPr>
            <w:rFonts w:ascii="Times New Roman" w:eastAsia="Georgia" w:hAnsi="Times New Roman" w:cs="Times New Roman"/>
            <w:rPrChange w:id="114" w:author="Adam Porter" w:date="2014-09-15T23:02:00Z">
              <w:rPr>
                <w:rFonts w:ascii="Times New Roman" w:eastAsia="Georgia" w:hAnsi="Times New Roman" w:cs="Times New Roman"/>
                <w:b/>
              </w:rPr>
            </w:rPrChange>
          </w:rPr>
          <w:t xml:space="preserve">e </w:t>
        </w:r>
        <w:r>
          <w:rPr>
            <w:rFonts w:ascii="Times New Roman" w:eastAsia="Georgia" w:hAnsi="Times New Roman" w:cs="Times New Roman"/>
          </w:rPr>
          <w:t xml:space="preserve">also aware that there are known issue about rotation on AVDs with </w:t>
        </w:r>
      </w:ins>
      <w:ins w:id="115" w:author="Adam Porter" w:date="2014-09-15T23:03:00Z">
        <w:r>
          <w:rPr>
            <w:rFonts w:ascii="Times New Roman" w:eastAsia="Georgia" w:hAnsi="Times New Roman" w:cs="Times New Roman"/>
          </w:rPr>
          <w:t xml:space="preserve">some </w:t>
        </w:r>
      </w:ins>
      <w:ins w:id="116" w:author="Adam Porter" w:date="2014-09-15T23:02:00Z">
        <w:r>
          <w:rPr>
            <w:rFonts w:ascii="Times New Roman" w:eastAsia="Georgia" w:hAnsi="Times New Roman" w:cs="Times New Roman"/>
          </w:rPr>
          <w:t>API version</w:t>
        </w:r>
      </w:ins>
      <w:ins w:id="117" w:author="Adam Porter" w:date="2014-09-15T23:03:00Z">
        <w:r>
          <w:rPr>
            <w:rFonts w:ascii="Times New Roman" w:eastAsia="Georgia" w:hAnsi="Times New Roman" w:cs="Times New Roman"/>
          </w:rPr>
          <w:t>s</w:t>
        </w:r>
      </w:ins>
      <w:ins w:id="118" w:author="Adam Porter" w:date="2014-09-15T23:02:00Z">
        <w:r>
          <w:rPr>
            <w:rFonts w:ascii="Times New Roman" w:eastAsia="Georgia" w:hAnsi="Times New Roman" w:cs="Times New Roman"/>
          </w:rPr>
          <w:t xml:space="preserve"> higher than v18. See: </w:t>
        </w:r>
        <w:r w:rsidRPr="00844F92">
          <w:rPr>
            <w:rPrChange w:id="119" w:author="Adam Porter" w:date="2014-09-18T09:15:00Z">
              <w:rPr>
                <w:rStyle w:val="Hyperlink"/>
                <w:rFonts w:ascii="Times New Roman" w:eastAsia="Georgia" w:hAnsi="Times New Roman" w:cs="Times New Roman"/>
              </w:rPr>
            </w:rPrChange>
          </w:rPr>
          <w:t>https://code.google.com/p/android/issues/detail?id=61671</w:t>
        </w:r>
        <w:r>
          <w:rPr>
            <w:rFonts w:ascii="Times New Roman" w:eastAsia="Georgia" w:hAnsi="Times New Roman" w:cs="Times New Roman"/>
          </w:rPr>
          <w:t>.</w:t>
        </w:r>
      </w:ins>
    </w:p>
    <w:p w14:paraId="16B716B0" w14:textId="1D7B5E95" w:rsidR="003131FF" w:rsidRDefault="00325B10">
      <w:pPr>
        <w:rPr>
          <w:rFonts w:hint="eastAsia"/>
        </w:rPr>
      </w:pPr>
      <w:r>
        <w:t xml:space="preserve">Unfortunately, there's nothing we can do about this. </w:t>
      </w:r>
      <w:r w:rsidR="001422FE">
        <w:t xml:space="preserve">As far as we can tell, the behavior is correct on the </w:t>
      </w:r>
      <w:ins w:id="120" w:author="Adam Porter" w:date="2014-09-15T23:03:00Z">
        <w:r w:rsidR="005F2618">
          <w:t xml:space="preserve">API level 18 </w:t>
        </w:r>
      </w:ins>
      <w:r w:rsidR="001422FE">
        <w:t>AVD we used.</w:t>
      </w:r>
    </w:p>
    <w:p w14:paraId="29D6E075" w14:textId="77777777" w:rsidR="008136B0" w:rsidRDefault="008136B0" w:rsidP="003131FF">
      <w:pPr>
        <w:rPr>
          <w:rFonts w:hint="eastAsia"/>
        </w:rPr>
      </w:pPr>
    </w:p>
    <w:p w14:paraId="336DB455" w14:textId="60DA3B73" w:rsidR="008136B0" w:rsidRPr="008136B0" w:rsidDel="005F2618" w:rsidRDefault="008136B0" w:rsidP="003131FF">
      <w:pPr>
        <w:rPr>
          <w:del w:id="121" w:author="Adam Porter" w:date="2014-09-15T23:01:00Z"/>
          <w:rFonts w:hint="eastAsia"/>
          <w:b/>
        </w:rPr>
      </w:pPr>
      <w:del w:id="122" w:author="Adam Porter" w:date="2014-09-15T22:59:00Z">
        <w:r w:rsidRPr="008136B0" w:rsidDel="00D540C2">
          <w:rPr>
            <w:b/>
          </w:rPr>
          <w:delText xml:space="preserve">Note: </w:delText>
        </w:r>
      </w:del>
      <w:r>
        <w:t xml:space="preserve">Remember that these test cases capture simple scenarios. There are some corner cases in Android that </w:t>
      </w:r>
      <w:r w:rsidR="00523F41">
        <w:t>might seem</w:t>
      </w:r>
      <w:r>
        <w:t xml:space="preserve"> </w:t>
      </w:r>
      <w:r w:rsidR="00523F41">
        <w:t xml:space="preserve">at first glance </w:t>
      </w:r>
      <w:r>
        <w:t xml:space="preserve">to break the model. So if you’re seeing numbers </w:t>
      </w:r>
      <w:r w:rsidR="00523F41">
        <w:t xml:space="preserve">that </w:t>
      </w:r>
      <w:del w:id="123" w:author="Adam Porter" w:date="2014-09-15T23:00:00Z">
        <w:r w:rsidR="00523F41" w:rsidDel="00D540C2">
          <w:delText xml:space="preserve">feel </w:delText>
        </w:r>
      </w:del>
      <w:ins w:id="124" w:author="Adam Porter" w:date="2014-09-15T23:00:00Z">
        <w:r w:rsidR="00D540C2">
          <w:t xml:space="preserve">seem </w:t>
        </w:r>
      </w:ins>
      <w:r w:rsidR="00523F41">
        <w:t xml:space="preserve">strange to you, </w:t>
      </w:r>
      <w:r>
        <w:t>check your LogCat output to see if the methods that were actually called</w:t>
      </w:r>
      <w:r w:rsidR="001422FE">
        <w:t>,</w:t>
      </w:r>
      <w:r>
        <w:t xml:space="preserve"> </w:t>
      </w:r>
      <w:r w:rsidR="001422FE">
        <w:t xml:space="preserve">are in line with </w:t>
      </w:r>
      <w:r>
        <w:t>the numbers you see displayed</w:t>
      </w:r>
      <w:r w:rsidR="00523F41">
        <w:t>.</w:t>
      </w:r>
    </w:p>
    <w:p w14:paraId="08EE0B0C" w14:textId="3EAF777F" w:rsidR="003131FF" w:rsidDel="005F2618" w:rsidRDefault="003131FF" w:rsidP="0067723E">
      <w:pPr>
        <w:rPr>
          <w:del w:id="125" w:author="Adam Porter" w:date="2014-09-15T23:01:00Z"/>
          <w:rFonts w:hint="eastAsia"/>
        </w:rPr>
      </w:pPr>
    </w:p>
    <w:p w14:paraId="5EF0744F" w14:textId="4017281C" w:rsidR="007154D3" w:rsidDel="005F2618" w:rsidRDefault="0067723E" w:rsidP="0067723E">
      <w:pPr>
        <w:rPr>
          <w:del w:id="126" w:author="Adam Porter" w:date="2014-09-15T23:01:00Z"/>
          <w:rFonts w:hint="eastAsia"/>
        </w:rPr>
      </w:pPr>
      <w:del w:id="127" w:author="Adam Porter" w:date="2014-09-15T23:01:00Z">
        <w:r w:rsidDel="005F2618">
          <w:delText xml:space="preserve">As you </w:delText>
        </w:r>
        <w:r w:rsidR="00525618" w:rsidDel="005F2618">
          <w:delText>implement various steps of the L</w:delText>
        </w:r>
        <w:r w:rsidDel="005F2618">
          <w:delText xml:space="preserve">ab, run the test cases </w:delText>
        </w:r>
        <w:r w:rsidR="003131FF" w:rsidDel="005F2618">
          <w:delText xml:space="preserve">every so often </w:delText>
        </w:r>
        <w:r w:rsidDel="005F2618">
          <w:delText xml:space="preserve">to </w:delText>
        </w:r>
        <w:r w:rsidR="00AC1888" w:rsidDel="005F2618">
          <w:delText>see if you are making pro</w:delText>
        </w:r>
        <w:r w:rsidR="00525618" w:rsidDel="005F2618">
          <w:delText>gress toward completion of the L</w:delText>
        </w:r>
        <w:r w:rsidR="00AC1888" w:rsidDel="005F2618">
          <w:delText>ab.</w:delText>
        </w:r>
        <w:r w:rsidR="007154D3" w:rsidDel="005F2618">
          <w:delText xml:space="preserve"> </w:delText>
        </w:r>
      </w:del>
    </w:p>
    <w:p w14:paraId="391BAA24" w14:textId="536A8480" w:rsidR="007154D3" w:rsidDel="005F2618" w:rsidRDefault="007154D3" w:rsidP="0067723E">
      <w:pPr>
        <w:rPr>
          <w:del w:id="128" w:author="Adam Porter" w:date="2014-09-15T23:01:00Z"/>
          <w:rFonts w:hint="eastAsia"/>
        </w:rPr>
      </w:pPr>
    </w:p>
    <w:p w14:paraId="5231268F" w14:textId="3BB10BBB" w:rsidR="0067723E" w:rsidDel="005F2618" w:rsidRDefault="007154D3" w:rsidP="0067723E">
      <w:pPr>
        <w:rPr>
          <w:del w:id="129" w:author="Adam Porter" w:date="2014-09-15T23:01:00Z"/>
          <w:rFonts w:hint="eastAsia"/>
        </w:rPr>
      </w:pPr>
      <w:del w:id="130" w:author="Adam Porter" w:date="2014-09-15T23:01:00Z">
        <w:r w:rsidDel="005F2618">
          <w:delText xml:space="preserve">Once you’ve passed all the test cases, follow the instructions </w:delText>
        </w:r>
      </w:del>
      <w:ins w:id="131" w:author="Teng Long" w:date="2014-09-15T16:52:00Z">
        <w:del w:id="132" w:author="Adam Porter" w:date="2014-09-15T23:01:00Z">
          <w:r w:rsidR="00514C29" w:rsidDel="005F2618">
            <w:delText xml:space="preserve">in next section to submit execution results </w:delText>
          </w:r>
        </w:del>
      </w:ins>
      <w:del w:id="133" w:author="Adam Porter" w:date="2014-09-15T23:01:00Z">
        <w:r w:rsidDel="005F2618">
          <w:delText>on the Assignment page to submit log information to</w:delText>
        </w:r>
      </w:del>
      <w:ins w:id="134" w:author="Teng Long" w:date="2014-09-15T16:51:00Z">
        <w:del w:id="135" w:author="Adam Porter" w:date="2014-09-15T23:01:00Z">
          <w:r w:rsidR="00514C29" w:rsidDel="005F2618">
            <w:delText>of</w:delText>
          </w:r>
        </w:del>
      </w:ins>
      <w:del w:id="136" w:author="Adam Porter" w:date="2014-09-15T23:01:00Z">
        <w:r w:rsidDel="005F2618">
          <w:delText xml:space="preserve"> the Coursera system for grading</w:delText>
        </w:r>
        <w:r w:rsidR="00531966" w:rsidDel="005F2618">
          <w:delText>.</w:delText>
        </w:r>
      </w:del>
    </w:p>
    <w:p w14:paraId="3B502EC8" w14:textId="121BE0E0" w:rsidR="003131FF" w:rsidDel="005F2618" w:rsidRDefault="003131FF" w:rsidP="0067723E">
      <w:pPr>
        <w:rPr>
          <w:ins w:id="137" w:author="Teng Long" w:date="2014-09-15T16:52:00Z"/>
          <w:del w:id="138" w:author="Adam Porter" w:date="2014-09-15T23:01:00Z"/>
          <w:rFonts w:hint="eastAsia"/>
        </w:rPr>
      </w:pPr>
    </w:p>
    <w:p w14:paraId="47C36219" w14:textId="3B0C08AB" w:rsidR="00C26403" w:rsidRDefault="00C26403">
      <w:pPr>
        <w:rPr>
          <w:ins w:id="139" w:author="Teng Long" w:date="2014-09-15T16:54:00Z"/>
          <w:rFonts w:asciiTheme="majorHAnsi" w:eastAsiaTheme="majorEastAsia" w:hAnsiTheme="majorHAnsi" w:cstheme="majorBidi"/>
          <w:b/>
          <w:bCs/>
          <w:color w:val="2C6EAB" w:themeColor="accent1" w:themeShade="B5"/>
          <w:kern w:val="0"/>
          <w:sz w:val="32"/>
          <w:szCs w:val="32"/>
          <w:lang w:eastAsia="en-US" w:bidi="ar-SA"/>
        </w:rPr>
      </w:pPr>
      <w:ins w:id="140" w:author="Teng Long" w:date="2014-09-15T16:54:00Z">
        <w:del w:id="141" w:author="Adam Porter" w:date="2014-09-15T23:01:00Z">
          <w:r w:rsidDel="005F2618">
            <w:br w:type="page"/>
          </w:r>
        </w:del>
      </w:ins>
    </w:p>
    <w:p w14:paraId="56F8C6B5" w14:textId="0938167D" w:rsidR="00514C29" w:rsidRDefault="00514C29">
      <w:pPr>
        <w:pStyle w:val="Heading1"/>
        <w:rPr>
          <w:ins w:id="142" w:author="Teng Long" w:date="2014-09-15T16:52:00Z"/>
          <w:rFonts w:hint="eastAsia"/>
        </w:rPr>
        <w:pPrChange w:id="143" w:author="Teng Long" w:date="2014-09-15T16:53:00Z">
          <w:pPr/>
        </w:pPrChange>
      </w:pPr>
      <w:ins w:id="144" w:author="Teng Long" w:date="2014-09-15T16:52:00Z">
        <w:r>
          <w:t>Submission</w:t>
        </w:r>
      </w:ins>
    </w:p>
    <w:p w14:paraId="63CC1325" w14:textId="48E491BF" w:rsidR="00514C29" w:rsidRDefault="00912812" w:rsidP="0067723E">
      <w:pPr>
        <w:rPr>
          <w:ins w:id="145" w:author="Adam Porter" w:date="2014-09-15T22:42:00Z"/>
          <w:rFonts w:hint="eastAsia"/>
        </w:rPr>
      </w:pPr>
      <w:ins w:id="146" w:author="Adam Porter" w:date="2014-09-15T22:47:00Z">
        <w:r>
          <w:t xml:space="preserve">For this assignment you will </w:t>
        </w:r>
      </w:ins>
      <w:ins w:id="147" w:author="Adam Porter" w:date="2014-09-15T22:48:00Z">
        <w:r>
          <w:t xml:space="preserve">manually </w:t>
        </w:r>
      </w:ins>
      <w:ins w:id="148" w:author="Adam Porter" w:date="2014-09-15T22:47:00Z">
        <w:r>
          <w:t>execute</w:t>
        </w:r>
      </w:ins>
      <w:ins w:id="149" w:author="Adam Porter" w:date="2014-09-15T22:48:00Z">
        <w:r>
          <w:t xml:space="preserve"> several test cases</w:t>
        </w:r>
      </w:ins>
      <w:ins w:id="150" w:author="Adam Porter" w:date="2014-09-15T22:47:00Z">
        <w:r>
          <w:t xml:space="preserve">. At the beginning of each test </w:t>
        </w:r>
      </w:ins>
      <w:ins w:id="151" w:author="Adam Porter" w:date="2014-09-15T22:48:00Z">
        <w:r>
          <w:t xml:space="preserve">case </w:t>
        </w:r>
      </w:ins>
      <w:ins w:id="152" w:author="Adam Porter" w:date="2014-09-15T22:47:00Z">
        <w:r>
          <w:t xml:space="preserve">you </w:t>
        </w:r>
      </w:ins>
      <w:ins w:id="153" w:author="Adam Porter" w:date="2014-09-15T22:48:00Z">
        <w:r>
          <w:t xml:space="preserve">start the app in portrait mode. You </w:t>
        </w:r>
      </w:ins>
      <w:ins w:id="154" w:author="Adam Porter" w:date="2014-09-15T22:47:00Z">
        <w:r>
          <w:t xml:space="preserve">will </w:t>
        </w:r>
      </w:ins>
      <w:ins w:id="155" w:author="Adam Porter" w:date="2014-09-15T22:48:00Z">
        <w:r>
          <w:t xml:space="preserve">then execute a set of </w:t>
        </w:r>
      </w:ins>
      <w:ins w:id="156" w:author="Teng Long" w:date="2014-09-15T16:52:00Z">
        <w:del w:id="157" w:author="Adam Porter" w:date="2014-09-15T22:47:00Z">
          <w:r w:rsidR="00514C29" w:rsidDel="00912812">
            <w:delText xml:space="preserve">In this step, you will </w:delText>
          </w:r>
          <w:r w:rsidR="00C26403" w:rsidDel="00912812">
            <w:delText xml:space="preserve">execute </w:delText>
          </w:r>
        </w:del>
        <w:del w:id="158" w:author="Adam Porter" w:date="2014-09-15T22:44:00Z">
          <w:r w:rsidR="00C26403" w:rsidDel="00912812">
            <w:delText xml:space="preserve">a </w:delText>
          </w:r>
        </w:del>
      </w:ins>
      <w:ins w:id="159" w:author="Teng Long" w:date="2014-09-15T16:53:00Z">
        <w:del w:id="160" w:author="Adam Porter" w:date="2014-09-15T22:44:00Z">
          <w:r w:rsidR="00C26403" w:rsidDel="00912812">
            <w:delText>couple of</w:delText>
          </w:r>
        </w:del>
      </w:ins>
      <w:ins w:id="161" w:author="Adam Porter" w:date="2014-09-15T22:44:00Z">
        <w:r>
          <w:t>specific</w:t>
        </w:r>
      </w:ins>
      <w:ins w:id="162" w:author="Teng Long" w:date="2014-09-15T16:53:00Z">
        <w:r w:rsidR="00C26403">
          <w:t xml:space="preserve"> operations</w:t>
        </w:r>
        <w:del w:id="163" w:author="Adam Porter" w:date="2014-09-15T22:48:00Z">
          <w:r w:rsidR="00C26403" w:rsidDel="00912812">
            <w:delText xml:space="preserve"> on your device (physical or </w:delText>
          </w:r>
        </w:del>
        <w:del w:id="164" w:author="Adam Porter" w:date="2014-09-15T22:41:00Z">
          <w:r w:rsidR="00C26403" w:rsidDel="00912812">
            <w:delText>avd</w:delText>
          </w:r>
        </w:del>
        <w:del w:id="165" w:author="Adam Porter" w:date="2014-09-15T22:48:00Z">
          <w:r w:rsidR="00C26403" w:rsidDel="00912812">
            <w:delText>) for each test</w:delText>
          </w:r>
        </w:del>
        <w:r w:rsidR="00C26403">
          <w:t xml:space="preserve">. </w:t>
        </w:r>
      </w:ins>
      <w:ins w:id="166" w:author="Adam Porter" w:date="2014-09-15T22:40:00Z">
        <w:r>
          <w:t xml:space="preserve">At the end of each test </w:t>
        </w:r>
      </w:ins>
      <w:ins w:id="167" w:author="Adam Porter" w:date="2014-09-15T22:48:00Z">
        <w:r>
          <w:t xml:space="preserve">case </w:t>
        </w:r>
      </w:ins>
      <w:ins w:id="168" w:author="Adam Porter" w:date="2014-09-15T22:40:00Z">
        <w:r>
          <w:t xml:space="preserve">you will record the </w:t>
        </w:r>
      </w:ins>
      <w:ins w:id="169" w:author="Adam Porter" w:date="2014-09-15T22:41:00Z">
        <w:r>
          <w:t xml:space="preserve">lifecycle method invocation counts displayed on the screen. </w:t>
        </w:r>
      </w:ins>
      <w:ins w:id="170" w:author="Teng Long" w:date="2014-09-15T16:53:00Z">
        <w:del w:id="171" w:author="Adam Porter" w:date="2014-09-15T22:42:00Z">
          <w:r w:rsidR="00C26403" w:rsidDel="00912812">
            <w:delText xml:space="preserve">After </w:delText>
          </w:r>
        </w:del>
      </w:ins>
      <w:ins w:id="172" w:author="Teng Long" w:date="2014-09-15T16:54:00Z">
        <w:del w:id="173" w:author="Adam Porter" w:date="2014-09-15T22:42:00Z">
          <w:r w:rsidR="00C26403" w:rsidDel="00912812">
            <w:delText xml:space="preserve">finishing each of </w:delText>
          </w:r>
        </w:del>
      </w:ins>
      <w:ins w:id="174" w:author="Teng Long" w:date="2014-09-15T16:55:00Z">
        <w:del w:id="175" w:author="Adam Porter" w:date="2014-09-15T22:42:00Z">
          <w:r w:rsidR="00C26403" w:rsidDel="00912812">
            <w:delText>the</w:delText>
          </w:r>
        </w:del>
      </w:ins>
      <w:ins w:id="176" w:author="Teng Long" w:date="2014-09-15T16:54:00Z">
        <w:del w:id="177" w:author="Adam Porter" w:date="2014-09-15T22:42:00Z">
          <w:r w:rsidR="00C26403" w:rsidDel="00912812">
            <w:delText xml:space="preserve"> tests, y</w:delText>
          </w:r>
        </w:del>
      </w:ins>
      <w:ins w:id="178" w:author="Adam Porter" w:date="2014-09-15T22:42:00Z">
        <w:r>
          <w:t>Y</w:t>
        </w:r>
      </w:ins>
      <w:ins w:id="179" w:author="Teng Long" w:date="2014-09-15T16:54:00Z">
        <w:r w:rsidR="00C26403">
          <w:t xml:space="preserve">ou </w:t>
        </w:r>
      </w:ins>
      <w:ins w:id="180" w:author="Adam Porter" w:date="2014-09-15T22:48:00Z">
        <w:r>
          <w:t>will</w:t>
        </w:r>
      </w:ins>
      <w:ins w:id="181" w:author="Adam Porter" w:date="2014-09-15T22:42:00Z">
        <w:r>
          <w:t xml:space="preserve"> then </w:t>
        </w:r>
      </w:ins>
      <w:ins w:id="182" w:author="Teng Long" w:date="2014-09-15T16:54:00Z">
        <w:del w:id="183" w:author="Adam Porter" w:date="2014-09-15T22:42:00Z">
          <w:r w:rsidR="00C26403" w:rsidDel="00912812">
            <w:delText xml:space="preserve">need to </w:delText>
          </w:r>
        </w:del>
        <w:r w:rsidR="00C26403">
          <w:t>create a</w:t>
        </w:r>
      </w:ins>
      <w:ins w:id="184" w:author="Teng Long" w:date="2014-09-15T16:58:00Z">
        <w:r w:rsidR="00C26403">
          <w:t xml:space="preserve"> </w:t>
        </w:r>
      </w:ins>
      <w:ins w:id="185" w:author="Teng Long" w:date="2014-09-15T17:08:00Z">
        <w:r w:rsidR="0027167A" w:rsidRPr="00081CC4">
          <w:rPr>
            <w:rFonts w:hint="eastAsia"/>
            <w:b/>
            <w:rPrChange w:id="186" w:author="Teng Long" w:date="2014-09-15T17:29:00Z">
              <w:rPr>
                <w:rFonts w:hint="eastAsia"/>
              </w:rPr>
            </w:rPrChange>
          </w:rPr>
          <w:t>4-line</w:t>
        </w:r>
        <w:r w:rsidR="0027167A">
          <w:t xml:space="preserve"> </w:t>
        </w:r>
      </w:ins>
      <w:ins w:id="187" w:author="Teng Long" w:date="2014-09-15T16:58:00Z">
        <w:r w:rsidR="00C26403">
          <w:t>plain</w:t>
        </w:r>
      </w:ins>
      <w:ins w:id="188" w:author="Teng Long" w:date="2014-09-15T16:54:00Z">
        <w:r w:rsidR="00C26403">
          <w:t xml:space="preserve"> text file</w:t>
        </w:r>
      </w:ins>
      <w:ins w:id="189" w:author="Teng Long" w:date="2014-09-15T17:29:00Z">
        <w:r w:rsidR="00081CC4">
          <w:t xml:space="preserve"> </w:t>
        </w:r>
      </w:ins>
      <w:ins w:id="190" w:author="Teng Long" w:date="2014-09-15T16:58:00Z">
        <w:r w:rsidR="00C26403">
          <w:t xml:space="preserve">(with </w:t>
        </w:r>
        <w:r w:rsidR="00C26403" w:rsidRPr="00081CC4">
          <w:rPr>
            <w:rFonts w:hint="eastAsia"/>
            <w:b/>
            <w:rPrChange w:id="191" w:author="Teng Long" w:date="2014-09-15T17:29:00Z">
              <w:rPr>
                <w:rFonts w:hint="eastAsia"/>
              </w:rPr>
            </w:rPrChange>
          </w:rPr>
          <w:t>.txt</w:t>
        </w:r>
        <w:r w:rsidR="00C26403">
          <w:t xml:space="preserve"> extension)</w:t>
        </w:r>
      </w:ins>
      <w:ins w:id="192" w:author="Teng Long" w:date="2014-09-15T16:54:00Z">
        <w:r w:rsidR="00C26403">
          <w:t xml:space="preserve"> containing the </w:t>
        </w:r>
      </w:ins>
      <w:ins w:id="193" w:author="Adam Porter" w:date="2014-09-15T22:42:00Z">
        <w:r>
          <w:t xml:space="preserve">invocation </w:t>
        </w:r>
      </w:ins>
      <w:ins w:id="194" w:author="Teng Long" w:date="2014-09-15T16:54:00Z">
        <w:r w:rsidR="00C26403">
          <w:t>count</w:t>
        </w:r>
      </w:ins>
      <w:ins w:id="195" w:author="Adam Porter" w:date="2014-09-15T22:42:00Z">
        <w:r>
          <w:t>s</w:t>
        </w:r>
      </w:ins>
      <w:ins w:id="196" w:author="Adam Porter" w:date="2014-09-15T22:45:00Z">
        <w:r>
          <w:t xml:space="preserve"> </w:t>
        </w:r>
      </w:ins>
      <w:ins w:id="197" w:author="Adam Porter" w:date="2014-09-15T22:49:00Z">
        <w:r>
          <w:t xml:space="preserve">displayed </w:t>
        </w:r>
      </w:ins>
      <w:ins w:id="198" w:author="Adam Porter" w:date="2014-09-15T22:45:00Z">
        <w:r>
          <w:t>for that test</w:t>
        </w:r>
      </w:ins>
      <w:ins w:id="199" w:author="Adam Porter" w:date="2014-09-15T22:49:00Z">
        <w:r>
          <w:t xml:space="preserve"> case</w:t>
        </w:r>
      </w:ins>
      <w:ins w:id="200" w:author="Teng Long" w:date="2014-09-15T16:54:00Z">
        <w:del w:id="201" w:author="Adam Porter" w:date="2014-09-15T22:42:00Z">
          <w:r w:rsidR="00C26403" w:rsidDel="00912812">
            <w:delText xml:space="preserve"> of </w:delText>
          </w:r>
        </w:del>
      </w:ins>
      <w:ins w:id="202" w:author="Teng Long" w:date="2014-09-15T16:55:00Z">
        <w:del w:id="203" w:author="Adam Porter" w:date="2014-09-15T22:42:00Z">
          <w:r w:rsidR="00C26403" w:rsidDel="00912812">
            <w:delText>function calls displayed on your ActivityLab app</w:delText>
          </w:r>
        </w:del>
        <w:r w:rsidR="00C26403">
          <w:t>, and</w:t>
        </w:r>
      </w:ins>
      <w:ins w:id="204" w:author="Adam Porter" w:date="2014-09-15T22:42:00Z">
        <w:r>
          <w:t xml:space="preserve">, finally, you </w:t>
        </w:r>
      </w:ins>
      <w:ins w:id="205" w:author="Adam Porter" w:date="2014-09-15T22:49:00Z">
        <w:r>
          <w:t>will</w:t>
        </w:r>
      </w:ins>
      <w:ins w:id="206" w:author="Teng Long" w:date="2014-09-15T16:55:00Z">
        <w:r w:rsidR="00C26403">
          <w:t xml:space="preserve"> submit </w:t>
        </w:r>
        <w:del w:id="207" w:author="Adam Porter" w:date="2014-09-15T22:42:00Z">
          <w:r w:rsidR="00C26403" w:rsidDel="00912812">
            <w:delText xml:space="preserve">it </w:delText>
          </w:r>
        </w:del>
      </w:ins>
      <w:ins w:id="208" w:author="Adam Porter" w:date="2014-09-15T22:42:00Z">
        <w:r>
          <w:t xml:space="preserve">this file </w:t>
        </w:r>
      </w:ins>
      <w:ins w:id="209" w:author="Teng Long" w:date="2014-09-15T16:55:00Z">
        <w:r w:rsidR="00C26403">
          <w:t>th</w:t>
        </w:r>
      </w:ins>
      <w:ins w:id="210" w:author="Adam Porter" w:date="2014-09-15T22:42:00Z">
        <w:r>
          <w:t>r</w:t>
        </w:r>
      </w:ins>
      <w:ins w:id="211" w:author="Teng Long" w:date="2014-09-15T16:55:00Z">
        <w:r w:rsidR="00C26403">
          <w:t xml:space="preserve">ough the Coursera assignment page. </w:t>
        </w:r>
      </w:ins>
    </w:p>
    <w:p w14:paraId="35A95957" w14:textId="77777777" w:rsidR="00912812" w:rsidRDefault="00912812" w:rsidP="0067723E">
      <w:pPr>
        <w:rPr>
          <w:ins w:id="212" w:author="Adam Porter" w:date="2014-09-15T22:42:00Z"/>
          <w:rFonts w:hint="eastAsia"/>
        </w:rPr>
      </w:pPr>
    </w:p>
    <w:p w14:paraId="3CD53273" w14:textId="64F6F120" w:rsidR="00912812" w:rsidRDefault="00912812" w:rsidP="0067723E">
      <w:pPr>
        <w:rPr>
          <w:ins w:id="213" w:author="Adam Porter" w:date="2014-09-15T22:42:00Z"/>
          <w:rFonts w:hint="eastAsia"/>
        </w:rPr>
      </w:pPr>
      <w:ins w:id="214" w:author="Adam Porter" w:date="2014-09-15T22:42:00Z">
        <w:r>
          <w:t>The counts should be recorded using the following exact format:</w:t>
        </w:r>
      </w:ins>
    </w:p>
    <w:p w14:paraId="708D559A" w14:textId="3A17C2E0" w:rsidR="00912812" w:rsidRDefault="00912812" w:rsidP="0067723E">
      <w:pPr>
        <w:rPr>
          <w:ins w:id="215" w:author="Teng Long" w:date="2014-09-15T16:57:00Z"/>
          <w:rFonts w:hint="eastAsia"/>
        </w:rPr>
      </w:pPr>
      <w:proofErr w:type="gramStart"/>
      <w:ins w:id="216" w:author="Adam Porter" w:date="2014-09-15T22:43:00Z">
        <w:r>
          <w:t>onCreate</w:t>
        </w:r>
        <w:proofErr w:type="gramEnd"/>
        <w:r>
          <w:t xml:space="preserve">() calls: </w:t>
        </w:r>
        <w:r w:rsidRPr="00912812">
          <w:rPr>
            <w:rFonts w:hint="eastAsia"/>
            <w:i/>
            <w:rPrChange w:id="217" w:author="Adam Porter" w:date="2014-09-15T22:44:00Z">
              <w:rPr>
                <w:rFonts w:hint="eastAsia"/>
              </w:rPr>
            </w:rPrChange>
          </w:rPr>
          <w:t>A</w:t>
        </w:r>
      </w:ins>
    </w:p>
    <w:p w14:paraId="156C1C8C" w14:textId="2B0C76DF" w:rsidR="00912812" w:rsidRDefault="00912812" w:rsidP="00912812">
      <w:pPr>
        <w:rPr>
          <w:ins w:id="218" w:author="Adam Porter" w:date="2014-09-15T22:43:00Z"/>
          <w:rFonts w:hint="eastAsia"/>
        </w:rPr>
      </w:pPr>
      <w:proofErr w:type="gramStart"/>
      <w:ins w:id="219" w:author="Adam Porter" w:date="2014-09-15T22:43:00Z">
        <w:r>
          <w:t>onStart</w:t>
        </w:r>
        <w:proofErr w:type="gramEnd"/>
        <w:r>
          <w:t xml:space="preserve">() calls: </w:t>
        </w:r>
        <w:r w:rsidRPr="00912812">
          <w:rPr>
            <w:rFonts w:hint="eastAsia"/>
            <w:i/>
            <w:rPrChange w:id="220" w:author="Adam Porter" w:date="2014-09-15T22:44:00Z">
              <w:rPr>
                <w:rFonts w:hint="eastAsia"/>
              </w:rPr>
            </w:rPrChange>
          </w:rPr>
          <w:t>B</w:t>
        </w:r>
      </w:ins>
    </w:p>
    <w:p w14:paraId="6F8FEF50" w14:textId="300E6E86" w:rsidR="00912812" w:rsidRDefault="00912812" w:rsidP="00912812">
      <w:pPr>
        <w:rPr>
          <w:ins w:id="221" w:author="Adam Porter" w:date="2014-09-15T22:43:00Z"/>
          <w:rFonts w:hint="eastAsia"/>
        </w:rPr>
      </w:pPr>
      <w:proofErr w:type="gramStart"/>
      <w:ins w:id="222" w:author="Adam Porter" w:date="2014-09-15T22:43:00Z">
        <w:r>
          <w:t>on</w:t>
        </w:r>
      </w:ins>
      <w:ins w:id="223" w:author="Adam Porter" w:date="2014-09-15T22:44:00Z">
        <w:r>
          <w:t>Resume</w:t>
        </w:r>
      </w:ins>
      <w:proofErr w:type="gramEnd"/>
      <w:ins w:id="224" w:author="Adam Porter" w:date="2014-09-15T22:43:00Z">
        <w:r>
          <w:t xml:space="preserve">() calls: </w:t>
        </w:r>
        <w:r w:rsidRPr="00912812">
          <w:rPr>
            <w:rFonts w:hint="eastAsia"/>
            <w:i/>
            <w:rPrChange w:id="225" w:author="Adam Porter" w:date="2014-09-15T22:44:00Z">
              <w:rPr>
                <w:rFonts w:hint="eastAsia"/>
              </w:rPr>
            </w:rPrChange>
          </w:rPr>
          <w:t>C</w:t>
        </w:r>
      </w:ins>
    </w:p>
    <w:p w14:paraId="7FDCC2B3" w14:textId="0DC9D886" w:rsidR="00912812" w:rsidRDefault="00912812" w:rsidP="00912812">
      <w:pPr>
        <w:rPr>
          <w:ins w:id="226" w:author="Adam Porter" w:date="2014-09-15T22:43:00Z"/>
          <w:rFonts w:hint="eastAsia"/>
        </w:rPr>
      </w:pPr>
      <w:proofErr w:type="gramStart"/>
      <w:ins w:id="227" w:author="Adam Porter" w:date="2014-09-15T22:43:00Z">
        <w:r>
          <w:t>onRestart</w:t>
        </w:r>
        <w:proofErr w:type="gramEnd"/>
        <w:r>
          <w:t xml:space="preserve">() calls: </w:t>
        </w:r>
        <w:r w:rsidRPr="00912812">
          <w:rPr>
            <w:rFonts w:hint="eastAsia"/>
            <w:i/>
            <w:rPrChange w:id="228" w:author="Adam Porter" w:date="2014-09-15T22:44:00Z">
              <w:rPr>
                <w:rFonts w:hint="eastAsia"/>
              </w:rPr>
            </w:rPrChange>
          </w:rPr>
          <w:t>D</w:t>
        </w:r>
      </w:ins>
    </w:p>
    <w:p w14:paraId="49A79D0E" w14:textId="77777777" w:rsidR="00081CC4" w:rsidRDefault="00081CC4" w:rsidP="00081CC4">
      <w:pPr>
        <w:rPr>
          <w:ins w:id="229" w:author="Adam Porter" w:date="2014-09-15T22:46:00Z"/>
          <w:rFonts w:hint="eastAsia"/>
        </w:rPr>
      </w:pPr>
    </w:p>
    <w:p w14:paraId="202A3FEA" w14:textId="782A2D1E" w:rsidR="00912812" w:rsidRDefault="00912812" w:rsidP="00912812">
      <w:pPr>
        <w:rPr>
          <w:ins w:id="230" w:author="Adam Porter" w:date="2014-09-15T22:46:00Z"/>
          <w:rFonts w:hint="eastAsia"/>
        </w:rPr>
      </w:pPr>
      <w:ins w:id="231" w:author="Adam Porter" w:date="2014-09-15T22:46:00Z">
        <w:r>
          <w:lastRenderedPageBreak/>
          <w:t xml:space="preserve">Replace </w:t>
        </w:r>
        <w:r w:rsidRPr="00F54C98">
          <w:rPr>
            <w:rFonts w:hint="eastAsia"/>
            <w:i/>
          </w:rPr>
          <w:t>A, B, C</w:t>
        </w:r>
        <w:r>
          <w:t xml:space="preserve"> and </w:t>
        </w:r>
        <w:r w:rsidRPr="00F54C98">
          <w:rPr>
            <w:rFonts w:hint="eastAsia"/>
            <w:i/>
          </w:rPr>
          <w:t>D</w:t>
        </w:r>
        <w:r>
          <w:t xml:space="preserve"> with the numbers displayed on your device. Make sure that you follow this </w:t>
        </w:r>
        <w:r w:rsidRPr="00F54C98">
          <w:rPr>
            <w:rFonts w:hint="eastAsia"/>
            <w:b/>
          </w:rPr>
          <w:t>exact order</w:t>
        </w:r>
        <w:r>
          <w:t xml:space="preserve">, and that the </w:t>
        </w:r>
      </w:ins>
      <w:ins w:id="232" w:author="Adam Porter" w:date="2014-09-15T22:47:00Z">
        <w:r>
          <w:t xml:space="preserve">text </w:t>
        </w:r>
      </w:ins>
      <w:ins w:id="233" w:author="Adam Porter" w:date="2014-09-15T22:46:00Z">
        <w:r>
          <w:t>file contains only these 4 lines.</w:t>
        </w:r>
      </w:ins>
    </w:p>
    <w:p w14:paraId="44AF5567" w14:textId="1C4AD9BA" w:rsidR="00912812" w:rsidDel="005F2618" w:rsidRDefault="00912812" w:rsidP="00081CC4">
      <w:pPr>
        <w:pStyle w:val="Heading3"/>
        <w:rPr>
          <w:del w:id="234" w:author="Adam Porter" w:date="2014-09-15T23:01:00Z"/>
        </w:rPr>
      </w:pPr>
    </w:p>
    <w:p w14:paraId="0A2F76AF" w14:textId="77777777" w:rsidR="005F2618" w:rsidRPr="005F2618" w:rsidRDefault="005F2618">
      <w:pPr>
        <w:rPr>
          <w:ins w:id="235" w:author="Adam Porter" w:date="2014-09-15T23:03:00Z"/>
          <w:rFonts w:hint="eastAsia"/>
        </w:rPr>
      </w:pPr>
    </w:p>
    <w:p w14:paraId="3E40F8EE" w14:textId="77777777" w:rsidR="00081CC4" w:rsidRDefault="00081CC4" w:rsidP="00081CC4">
      <w:pPr>
        <w:pStyle w:val="Heading3"/>
        <w:rPr>
          <w:ins w:id="236" w:author="Teng Long" w:date="2014-09-15T17:28:00Z"/>
        </w:rPr>
      </w:pPr>
      <w:ins w:id="237" w:author="Teng Long" w:date="2014-09-15T17:28:00Z">
        <w:r>
          <w:t>Test1</w:t>
        </w:r>
        <w:r>
          <w:rPr>
            <w:rFonts w:hint="eastAsia"/>
          </w:rPr>
          <w:t>:</w:t>
        </w:r>
        <w:r>
          <w:t xml:space="preserve"> </w:t>
        </w:r>
        <w:r w:rsidRPr="006C1623">
          <w:t>StartActivityOneTest</w:t>
        </w:r>
      </w:ins>
    </w:p>
    <w:p w14:paraId="5D9A89F1" w14:textId="77777777" w:rsidR="00081CC4" w:rsidRDefault="00081CC4" w:rsidP="00081CC4">
      <w:pPr>
        <w:pStyle w:val="ListParagraph"/>
        <w:numPr>
          <w:ilvl w:val="0"/>
          <w:numId w:val="41"/>
        </w:numPr>
        <w:rPr>
          <w:ins w:id="238" w:author="Adam Porter" w:date="2014-09-15T22:38:00Z"/>
          <w:rFonts w:hint="eastAsia"/>
        </w:rPr>
      </w:pPr>
      <w:ins w:id="239" w:author="Teng Long" w:date="2014-09-15T17:28:00Z">
        <w:r>
          <w:t xml:space="preserve">Start </w:t>
        </w:r>
        <w:del w:id="240" w:author="Adam Porter" w:date="2014-09-15T23:03:00Z">
          <w:r w:rsidDel="00076F26">
            <w:delText xml:space="preserve"> </w:delText>
          </w:r>
        </w:del>
        <w:r>
          <w:t>the ActivityLab app</w:t>
        </w:r>
      </w:ins>
    </w:p>
    <w:p w14:paraId="32F67C6A" w14:textId="4A24BC87" w:rsidR="0010697A" w:rsidRDefault="0010697A">
      <w:pPr>
        <w:pStyle w:val="ListParagraph"/>
        <w:numPr>
          <w:ilvl w:val="0"/>
          <w:numId w:val="41"/>
        </w:numPr>
        <w:rPr>
          <w:ins w:id="241" w:author="Adam Porter" w:date="2014-09-15T22:39:00Z"/>
          <w:rFonts w:hint="eastAsia"/>
        </w:rPr>
      </w:pPr>
      <w:ins w:id="242" w:author="Adam Porter" w:date="2014-09-15T22:39:00Z">
        <w:r>
          <w:t xml:space="preserve">Record </w:t>
        </w:r>
      </w:ins>
      <w:ins w:id="243" w:author="Adam Porter" w:date="2014-09-15T22:38:00Z">
        <w:r>
          <w:t xml:space="preserve">the </w:t>
        </w:r>
      </w:ins>
      <w:ins w:id="244" w:author="Adam Porter" w:date="2014-09-15T22:39:00Z">
        <w:r>
          <w:t>lifecycle method invocation counts</w:t>
        </w:r>
      </w:ins>
    </w:p>
    <w:p w14:paraId="7AAE9A2C" w14:textId="3FFCD483" w:rsidR="0010697A" w:rsidDel="0010697A" w:rsidRDefault="0010697A">
      <w:pPr>
        <w:ind w:left="360"/>
        <w:rPr>
          <w:del w:id="245" w:author="Adam Porter" w:date="2014-09-15T22:40:00Z"/>
          <w:rFonts w:hint="eastAsia"/>
        </w:rPr>
        <w:pPrChange w:id="246" w:author="Adam Porter" w:date="2014-09-15T22:39:00Z">
          <w:pPr>
            <w:pStyle w:val="ListParagraph"/>
            <w:numPr>
              <w:numId w:val="41"/>
            </w:numPr>
            <w:ind w:hanging="360"/>
          </w:pPr>
        </w:pPrChange>
      </w:pPr>
    </w:p>
    <w:p w14:paraId="2E16A640" w14:textId="77777777" w:rsidR="0010697A" w:rsidRPr="006C1623" w:rsidRDefault="0010697A">
      <w:pPr>
        <w:ind w:left="360"/>
        <w:rPr>
          <w:ins w:id="247" w:author="Teng Long" w:date="2014-09-15T17:28:00Z"/>
          <w:rFonts w:hint="eastAsia"/>
        </w:rPr>
        <w:pPrChange w:id="248" w:author="Adam Porter" w:date="2014-09-15T22:40:00Z">
          <w:pPr>
            <w:pStyle w:val="ListParagraph"/>
            <w:numPr>
              <w:numId w:val="41"/>
            </w:numPr>
            <w:ind w:hanging="360"/>
          </w:pPr>
        </w:pPrChange>
      </w:pPr>
    </w:p>
    <w:p w14:paraId="0CAAC755" w14:textId="77777777" w:rsidR="00081CC4" w:rsidRDefault="00081CC4" w:rsidP="00081CC4">
      <w:pPr>
        <w:pStyle w:val="Heading3"/>
        <w:rPr>
          <w:ins w:id="249" w:author="Teng Long" w:date="2014-09-15T17:28:00Z"/>
        </w:rPr>
      </w:pPr>
      <w:ins w:id="250" w:author="Teng Long" w:date="2014-09-15T17:28:00Z">
        <w:r>
          <w:rPr>
            <w:rFonts w:hint="eastAsia"/>
          </w:rPr>
          <w:t>Test2</w:t>
        </w:r>
        <w:r>
          <w:rPr>
            <w:rFonts w:hint="eastAsia"/>
          </w:rPr>
          <w:t>：</w:t>
        </w:r>
        <w:r>
          <w:rPr>
            <w:rFonts w:hint="eastAsia"/>
          </w:rPr>
          <w:t xml:space="preserve"> DoubleRotateActivtyOneTest</w:t>
        </w:r>
      </w:ins>
    </w:p>
    <w:p w14:paraId="0EADC71F" w14:textId="77777777" w:rsidR="00081CC4" w:rsidRDefault="00081CC4">
      <w:pPr>
        <w:pStyle w:val="ListParagraph"/>
        <w:numPr>
          <w:ilvl w:val="0"/>
          <w:numId w:val="46"/>
        </w:numPr>
        <w:rPr>
          <w:ins w:id="251" w:author="Teng Long" w:date="2014-09-15T17:28:00Z"/>
          <w:rFonts w:hint="eastAsia"/>
        </w:rPr>
        <w:pPrChange w:id="252" w:author="Adam Porter" w:date="2014-09-15T22:45:00Z">
          <w:pPr>
            <w:pStyle w:val="ListParagraph"/>
            <w:numPr>
              <w:numId w:val="41"/>
            </w:numPr>
            <w:ind w:hanging="360"/>
          </w:pPr>
        </w:pPrChange>
      </w:pPr>
      <w:ins w:id="253" w:author="Teng Long" w:date="2014-09-15T17:28:00Z">
        <w:r>
          <w:t>Start the ActivityLab app</w:t>
        </w:r>
      </w:ins>
    </w:p>
    <w:p w14:paraId="3BBCAF6D" w14:textId="77777777" w:rsidR="00081CC4" w:rsidRDefault="00081CC4">
      <w:pPr>
        <w:pStyle w:val="ListParagraph"/>
        <w:numPr>
          <w:ilvl w:val="0"/>
          <w:numId w:val="46"/>
        </w:numPr>
        <w:rPr>
          <w:ins w:id="254" w:author="Teng Long" w:date="2014-09-15T17:28:00Z"/>
          <w:rFonts w:hint="eastAsia"/>
        </w:rPr>
        <w:pPrChange w:id="255" w:author="Adam Porter" w:date="2014-09-15T22:45:00Z">
          <w:pPr>
            <w:pStyle w:val="ListParagraph"/>
            <w:numPr>
              <w:numId w:val="41"/>
            </w:numPr>
            <w:ind w:hanging="360"/>
          </w:pPr>
        </w:pPrChange>
      </w:pPr>
      <w:ins w:id="256" w:author="Teng Long" w:date="2014-09-15T17:28:00Z">
        <w:r>
          <w:t>Rotate the device to landscape mode</w:t>
        </w:r>
      </w:ins>
    </w:p>
    <w:p w14:paraId="50A2C728" w14:textId="77777777" w:rsidR="00081CC4" w:rsidRDefault="00081CC4">
      <w:pPr>
        <w:pStyle w:val="ListParagraph"/>
        <w:numPr>
          <w:ilvl w:val="0"/>
          <w:numId w:val="46"/>
        </w:numPr>
        <w:rPr>
          <w:ins w:id="257" w:author="Adam Porter" w:date="2014-09-15T22:40:00Z"/>
          <w:rFonts w:hint="eastAsia"/>
        </w:rPr>
        <w:pPrChange w:id="258" w:author="Adam Porter" w:date="2014-09-15T22:45:00Z">
          <w:pPr>
            <w:pStyle w:val="ListParagraph"/>
            <w:numPr>
              <w:numId w:val="41"/>
            </w:numPr>
            <w:ind w:hanging="360"/>
          </w:pPr>
        </w:pPrChange>
      </w:pPr>
      <w:ins w:id="259" w:author="Teng Long" w:date="2014-09-15T17:28:00Z">
        <w:r>
          <w:t>Rotate again to portrait mode</w:t>
        </w:r>
      </w:ins>
    </w:p>
    <w:p w14:paraId="42463573" w14:textId="77777777" w:rsidR="0010697A" w:rsidRDefault="0010697A">
      <w:pPr>
        <w:pStyle w:val="ListParagraph"/>
        <w:numPr>
          <w:ilvl w:val="0"/>
          <w:numId w:val="46"/>
        </w:numPr>
        <w:rPr>
          <w:ins w:id="260" w:author="Adam Porter" w:date="2014-09-15T22:40:00Z"/>
          <w:rFonts w:hint="eastAsia"/>
        </w:rPr>
        <w:pPrChange w:id="261" w:author="Adam Porter" w:date="2014-09-15T22:45:00Z">
          <w:pPr>
            <w:pStyle w:val="ListParagraph"/>
            <w:numPr>
              <w:numId w:val="41"/>
            </w:numPr>
            <w:ind w:hanging="360"/>
          </w:pPr>
        </w:pPrChange>
      </w:pPr>
      <w:ins w:id="262" w:author="Adam Porter" w:date="2014-09-15T22:40:00Z">
        <w:r>
          <w:t>Record the lifecycle method invocation counts</w:t>
        </w:r>
      </w:ins>
    </w:p>
    <w:p w14:paraId="5B82C180" w14:textId="77777777" w:rsidR="0010697A" w:rsidRPr="006C1623" w:rsidRDefault="0010697A">
      <w:pPr>
        <w:ind w:left="360"/>
        <w:rPr>
          <w:ins w:id="263" w:author="Teng Long" w:date="2014-09-15T17:28:00Z"/>
          <w:rFonts w:hint="eastAsia"/>
        </w:rPr>
        <w:pPrChange w:id="264" w:author="Adam Porter" w:date="2014-09-15T22:45:00Z">
          <w:pPr>
            <w:pStyle w:val="ListParagraph"/>
            <w:numPr>
              <w:numId w:val="41"/>
            </w:numPr>
            <w:ind w:hanging="360"/>
          </w:pPr>
        </w:pPrChange>
      </w:pPr>
    </w:p>
    <w:p w14:paraId="0FBF2C37" w14:textId="77777777" w:rsidR="00081CC4" w:rsidRDefault="00081CC4" w:rsidP="00081CC4">
      <w:pPr>
        <w:pStyle w:val="Heading3"/>
        <w:rPr>
          <w:ins w:id="265" w:author="Teng Long" w:date="2014-09-15T17:28:00Z"/>
        </w:rPr>
      </w:pPr>
      <w:ins w:id="266" w:author="Teng Long" w:date="2014-09-15T17:28:00Z">
        <w:r>
          <w:rPr>
            <w:rFonts w:hint="eastAsia"/>
          </w:rPr>
          <w:t>Test3</w:t>
        </w:r>
        <w:r>
          <w:rPr>
            <w:rFonts w:hint="eastAsia"/>
          </w:rPr>
          <w:t>：</w:t>
        </w:r>
        <w:r>
          <w:rPr>
            <w:rFonts w:hint="eastAsia"/>
          </w:rPr>
          <w:t xml:space="preserve"> StartActivityTwoTest</w:t>
        </w:r>
      </w:ins>
    </w:p>
    <w:p w14:paraId="340FF5ED" w14:textId="77777777" w:rsidR="00081CC4" w:rsidRDefault="00081CC4" w:rsidP="00081CC4">
      <w:pPr>
        <w:pStyle w:val="ListParagraph"/>
        <w:numPr>
          <w:ilvl w:val="0"/>
          <w:numId w:val="42"/>
        </w:numPr>
        <w:rPr>
          <w:ins w:id="267" w:author="Teng Long" w:date="2014-09-15T17:28:00Z"/>
          <w:rFonts w:hint="eastAsia"/>
        </w:rPr>
      </w:pPr>
      <w:ins w:id="268" w:author="Teng Long" w:date="2014-09-15T17:28:00Z">
        <w:r>
          <w:t>Start the ActivityLab app</w:t>
        </w:r>
      </w:ins>
    </w:p>
    <w:p w14:paraId="635A448F" w14:textId="77777777" w:rsidR="00081CC4" w:rsidRDefault="00081CC4" w:rsidP="00081CC4">
      <w:pPr>
        <w:pStyle w:val="ListParagraph"/>
        <w:numPr>
          <w:ilvl w:val="0"/>
          <w:numId w:val="42"/>
        </w:numPr>
        <w:rPr>
          <w:ins w:id="269" w:author="Adam Porter" w:date="2014-09-15T22:40:00Z"/>
          <w:rFonts w:hint="eastAsia"/>
        </w:rPr>
      </w:pPr>
      <w:ins w:id="270" w:author="Teng Long" w:date="2014-09-15T17:28:00Z">
        <w:r>
          <w:t>Click on the “Start Activity Two” button</w:t>
        </w:r>
      </w:ins>
    </w:p>
    <w:p w14:paraId="548507AD" w14:textId="77777777" w:rsidR="0010697A" w:rsidRDefault="0010697A" w:rsidP="0010697A">
      <w:pPr>
        <w:pStyle w:val="ListParagraph"/>
        <w:numPr>
          <w:ilvl w:val="0"/>
          <w:numId w:val="42"/>
        </w:numPr>
        <w:rPr>
          <w:ins w:id="271" w:author="Adam Porter" w:date="2014-09-15T22:40:00Z"/>
          <w:rFonts w:hint="eastAsia"/>
        </w:rPr>
      </w:pPr>
      <w:ins w:id="272" w:author="Adam Porter" w:date="2014-09-15T22:40:00Z">
        <w:r>
          <w:t>Record the lifecycle method invocation counts</w:t>
        </w:r>
      </w:ins>
    </w:p>
    <w:p w14:paraId="1A7D507A" w14:textId="77777777" w:rsidR="0010697A" w:rsidRPr="006C1623" w:rsidRDefault="0010697A">
      <w:pPr>
        <w:ind w:left="360"/>
        <w:rPr>
          <w:ins w:id="273" w:author="Teng Long" w:date="2014-09-15T17:28:00Z"/>
          <w:rFonts w:hint="eastAsia"/>
        </w:rPr>
        <w:pPrChange w:id="274" w:author="Adam Porter" w:date="2014-09-15T22:45:00Z">
          <w:pPr>
            <w:pStyle w:val="ListParagraph"/>
            <w:numPr>
              <w:numId w:val="42"/>
            </w:numPr>
            <w:ind w:hanging="360"/>
          </w:pPr>
        </w:pPrChange>
      </w:pPr>
    </w:p>
    <w:p w14:paraId="19051C62" w14:textId="77777777" w:rsidR="00081CC4" w:rsidRDefault="00081CC4" w:rsidP="00081CC4">
      <w:pPr>
        <w:pStyle w:val="Heading3"/>
        <w:rPr>
          <w:ins w:id="275" w:author="Teng Long" w:date="2014-09-15T17:28:00Z"/>
        </w:rPr>
      </w:pPr>
      <w:ins w:id="276" w:author="Teng Long" w:date="2014-09-15T17:28:00Z">
        <w:r>
          <w:rPr>
            <w:rFonts w:hint="eastAsia"/>
          </w:rPr>
          <w:t>Test4</w:t>
        </w:r>
        <w:r>
          <w:rPr>
            <w:rFonts w:hint="eastAsia"/>
          </w:rPr>
          <w:t>：</w:t>
        </w:r>
        <w:r>
          <w:rPr>
            <w:rFonts w:hint="eastAsia"/>
          </w:rPr>
          <w:t xml:space="preserve"> DoubleRotateActivityTwoTest</w:t>
        </w:r>
      </w:ins>
    </w:p>
    <w:p w14:paraId="741EADCC" w14:textId="77777777" w:rsidR="00081CC4" w:rsidRDefault="00081CC4" w:rsidP="00081CC4">
      <w:pPr>
        <w:pStyle w:val="ListParagraph"/>
        <w:numPr>
          <w:ilvl w:val="0"/>
          <w:numId w:val="43"/>
        </w:numPr>
        <w:rPr>
          <w:ins w:id="277" w:author="Teng Long" w:date="2014-09-15T17:28:00Z"/>
          <w:rFonts w:hint="eastAsia"/>
        </w:rPr>
      </w:pPr>
      <w:ins w:id="278" w:author="Teng Long" w:date="2014-09-15T17:28:00Z">
        <w:r>
          <w:t>Start the ActivityLab app</w:t>
        </w:r>
      </w:ins>
    </w:p>
    <w:p w14:paraId="57FE4EEA" w14:textId="77777777" w:rsidR="00081CC4" w:rsidRPr="00801B58" w:rsidRDefault="00081CC4" w:rsidP="00081CC4">
      <w:pPr>
        <w:pStyle w:val="ListParagraph"/>
        <w:numPr>
          <w:ilvl w:val="0"/>
          <w:numId w:val="43"/>
        </w:numPr>
        <w:rPr>
          <w:ins w:id="279" w:author="Teng Long" w:date="2014-09-15T17:28:00Z"/>
          <w:rFonts w:hint="eastAsia"/>
        </w:rPr>
      </w:pPr>
      <w:ins w:id="280" w:author="Teng Long" w:date="2014-09-15T17:28:00Z">
        <w:r>
          <w:t>Click on the “Start Activity Two” button</w:t>
        </w:r>
      </w:ins>
    </w:p>
    <w:p w14:paraId="52263EC0" w14:textId="77777777" w:rsidR="00081CC4" w:rsidRDefault="00081CC4" w:rsidP="00081CC4">
      <w:pPr>
        <w:pStyle w:val="ListParagraph"/>
        <w:numPr>
          <w:ilvl w:val="0"/>
          <w:numId w:val="43"/>
        </w:numPr>
        <w:rPr>
          <w:ins w:id="281" w:author="Teng Long" w:date="2014-09-15T17:28:00Z"/>
          <w:rFonts w:hint="eastAsia"/>
        </w:rPr>
      </w:pPr>
      <w:ins w:id="282" w:author="Teng Long" w:date="2014-09-15T17:28:00Z">
        <w:r>
          <w:t>Rotate the device to landscape mode</w:t>
        </w:r>
      </w:ins>
    </w:p>
    <w:p w14:paraId="20421A21" w14:textId="77777777" w:rsidR="00081CC4" w:rsidRDefault="00081CC4" w:rsidP="00081CC4">
      <w:pPr>
        <w:pStyle w:val="ListParagraph"/>
        <w:numPr>
          <w:ilvl w:val="0"/>
          <w:numId w:val="43"/>
        </w:numPr>
        <w:rPr>
          <w:ins w:id="283" w:author="Adam Porter" w:date="2014-09-15T22:40:00Z"/>
          <w:rFonts w:hint="eastAsia"/>
        </w:rPr>
      </w:pPr>
      <w:ins w:id="284" w:author="Teng Long" w:date="2014-09-15T17:28:00Z">
        <w:r>
          <w:t>Rotate again to portrait mode</w:t>
        </w:r>
      </w:ins>
    </w:p>
    <w:p w14:paraId="0413AC10" w14:textId="77777777" w:rsidR="0010697A" w:rsidRDefault="0010697A" w:rsidP="0010697A">
      <w:pPr>
        <w:pStyle w:val="ListParagraph"/>
        <w:numPr>
          <w:ilvl w:val="0"/>
          <w:numId w:val="43"/>
        </w:numPr>
        <w:rPr>
          <w:ins w:id="285" w:author="Adam Porter" w:date="2014-09-15T22:40:00Z"/>
          <w:rFonts w:hint="eastAsia"/>
        </w:rPr>
      </w:pPr>
      <w:ins w:id="286" w:author="Adam Porter" w:date="2014-09-15T22:40:00Z">
        <w:r>
          <w:t>Record the lifecycle method invocation counts</w:t>
        </w:r>
      </w:ins>
    </w:p>
    <w:p w14:paraId="0E8449E6" w14:textId="77777777" w:rsidR="0010697A" w:rsidRPr="006C1623" w:rsidRDefault="0010697A">
      <w:pPr>
        <w:ind w:left="360"/>
        <w:rPr>
          <w:ins w:id="287" w:author="Teng Long" w:date="2014-09-15T17:28:00Z"/>
          <w:rFonts w:hint="eastAsia"/>
        </w:rPr>
        <w:pPrChange w:id="288" w:author="Adam Porter" w:date="2014-09-15T22:45:00Z">
          <w:pPr>
            <w:pStyle w:val="ListParagraph"/>
            <w:numPr>
              <w:numId w:val="43"/>
            </w:numPr>
            <w:ind w:hanging="360"/>
          </w:pPr>
        </w:pPrChange>
      </w:pPr>
    </w:p>
    <w:p w14:paraId="22F11751" w14:textId="77777777" w:rsidR="00081CC4" w:rsidRDefault="00081CC4" w:rsidP="00081CC4">
      <w:pPr>
        <w:pStyle w:val="Heading3"/>
        <w:rPr>
          <w:ins w:id="289" w:author="Teng Long" w:date="2014-09-15T17:28:00Z"/>
        </w:rPr>
      </w:pPr>
      <w:ins w:id="290" w:author="Teng Long" w:date="2014-09-15T17:28:00Z">
        <w:r>
          <w:rPr>
            <w:rFonts w:hint="eastAsia"/>
          </w:rPr>
          <w:t>Test5</w:t>
        </w:r>
        <w:r>
          <w:rPr>
            <w:rFonts w:hint="eastAsia"/>
          </w:rPr>
          <w:t>：</w:t>
        </w:r>
        <w:r>
          <w:rPr>
            <w:rFonts w:hint="eastAsia"/>
          </w:rPr>
          <w:t xml:space="preserve"> CloseActivityTwoTest</w:t>
        </w:r>
      </w:ins>
    </w:p>
    <w:p w14:paraId="1618422A" w14:textId="77777777" w:rsidR="00081CC4" w:rsidRDefault="00081CC4" w:rsidP="00081CC4">
      <w:pPr>
        <w:pStyle w:val="ListParagraph"/>
        <w:numPr>
          <w:ilvl w:val="0"/>
          <w:numId w:val="44"/>
        </w:numPr>
        <w:rPr>
          <w:ins w:id="291" w:author="Teng Long" w:date="2014-09-15T17:28:00Z"/>
          <w:rFonts w:hint="eastAsia"/>
        </w:rPr>
      </w:pPr>
      <w:ins w:id="292" w:author="Teng Long" w:date="2014-09-15T17:28:00Z">
        <w:r>
          <w:t>Start the ActivityLab app</w:t>
        </w:r>
      </w:ins>
    </w:p>
    <w:p w14:paraId="3BAF0087" w14:textId="77777777" w:rsidR="00081CC4" w:rsidRDefault="00081CC4" w:rsidP="00081CC4">
      <w:pPr>
        <w:pStyle w:val="ListParagraph"/>
        <w:numPr>
          <w:ilvl w:val="0"/>
          <w:numId w:val="44"/>
        </w:numPr>
        <w:rPr>
          <w:ins w:id="293" w:author="Teng Long" w:date="2014-09-15T17:28:00Z"/>
          <w:rFonts w:hint="eastAsia"/>
        </w:rPr>
      </w:pPr>
      <w:ins w:id="294" w:author="Teng Long" w:date="2014-09-15T17:28:00Z">
        <w:r>
          <w:t>Click on the “Start Activity Two” button</w:t>
        </w:r>
      </w:ins>
    </w:p>
    <w:p w14:paraId="43B40885" w14:textId="77777777" w:rsidR="00081CC4" w:rsidRDefault="00081CC4" w:rsidP="00081CC4">
      <w:pPr>
        <w:pStyle w:val="ListParagraph"/>
        <w:numPr>
          <w:ilvl w:val="0"/>
          <w:numId w:val="44"/>
        </w:numPr>
        <w:rPr>
          <w:ins w:id="295" w:author="Adam Porter" w:date="2014-09-15T22:40:00Z"/>
          <w:rFonts w:hint="eastAsia"/>
        </w:rPr>
      </w:pPr>
      <w:ins w:id="296" w:author="Teng Long" w:date="2014-09-15T17:28:00Z">
        <w:r>
          <w:t xml:space="preserve">Click on the “Close Activity” button </w:t>
        </w:r>
      </w:ins>
    </w:p>
    <w:p w14:paraId="3BA3BEF3" w14:textId="77777777" w:rsidR="0010697A" w:rsidRDefault="0010697A" w:rsidP="0010697A">
      <w:pPr>
        <w:pStyle w:val="ListParagraph"/>
        <w:numPr>
          <w:ilvl w:val="0"/>
          <w:numId w:val="44"/>
        </w:numPr>
        <w:rPr>
          <w:ins w:id="297" w:author="Adam Porter" w:date="2014-09-15T22:40:00Z"/>
          <w:rFonts w:hint="eastAsia"/>
        </w:rPr>
      </w:pPr>
      <w:ins w:id="298" w:author="Adam Porter" w:date="2014-09-15T22:40:00Z">
        <w:r>
          <w:t>Record the lifecycle method invocation counts</w:t>
        </w:r>
      </w:ins>
    </w:p>
    <w:p w14:paraId="01BC9B70" w14:textId="77777777" w:rsidR="0010697A" w:rsidRPr="006C1623" w:rsidRDefault="0010697A">
      <w:pPr>
        <w:ind w:left="360"/>
        <w:rPr>
          <w:ins w:id="299" w:author="Teng Long" w:date="2014-09-15T17:28:00Z"/>
          <w:rFonts w:hint="eastAsia"/>
        </w:rPr>
        <w:pPrChange w:id="300" w:author="Adam Porter" w:date="2014-09-15T22:45:00Z">
          <w:pPr>
            <w:pStyle w:val="ListParagraph"/>
            <w:numPr>
              <w:numId w:val="44"/>
            </w:numPr>
            <w:ind w:hanging="360"/>
          </w:pPr>
        </w:pPrChange>
      </w:pPr>
    </w:p>
    <w:p w14:paraId="6CB7A91C" w14:textId="77777777" w:rsidR="00081CC4" w:rsidRPr="006000CE" w:rsidRDefault="00081CC4" w:rsidP="00081CC4">
      <w:pPr>
        <w:pStyle w:val="Heading3"/>
        <w:rPr>
          <w:ins w:id="301" w:author="Teng Long" w:date="2014-09-15T17:28:00Z"/>
        </w:rPr>
      </w:pPr>
      <w:ins w:id="302" w:author="Teng Long" w:date="2014-09-15T17:28:00Z">
        <w:r>
          <w:rPr>
            <w:rFonts w:hint="eastAsia"/>
          </w:rPr>
          <w:t>Test6</w:t>
        </w:r>
        <w:r>
          <w:rPr>
            <w:rFonts w:hint="eastAsia"/>
          </w:rPr>
          <w:t>：</w:t>
        </w:r>
        <w:r>
          <w:rPr>
            <w:rFonts w:hint="eastAsia"/>
          </w:rPr>
          <w:t xml:space="preserve"> ReopenActivityTwoTest</w:t>
        </w:r>
      </w:ins>
    </w:p>
    <w:p w14:paraId="5CDF8C5C" w14:textId="77777777" w:rsidR="00081CC4" w:rsidRDefault="00081CC4" w:rsidP="00081CC4">
      <w:pPr>
        <w:pStyle w:val="ListParagraph"/>
        <w:numPr>
          <w:ilvl w:val="0"/>
          <w:numId w:val="45"/>
        </w:numPr>
        <w:rPr>
          <w:ins w:id="303" w:author="Teng Long" w:date="2014-09-15T17:28:00Z"/>
          <w:rFonts w:hint="eastAsia"/>
        </w:rPr>
      </w:pPr>
      <w:ins w:id="304" w:author="Teng Long" w:date="2014-09-15T17:28:00Z">
        <w:r>
          <w:t>Start the ActivityLab app</w:t>
        </w:r>
      </w:ins>
    </w:p>
    <w:p w14:paraId="07188290" w14:textId="77777777" w:rsidR="00081CC4" w:rsidRDefault="00081CC4" w:rsidP="00081CC4">
      <w:pPr>
        <w:pStyle w:val="ListParagraph"/>
        <w:numPr>
          <w:ilvl w:val="0"/>
          <w:numId w:val="45"/>
        </w:numPr>
        <w:rPr>
          <w:ins w:id="305" w:author="Teng Long" w:date="2014-09-15T17:28:00Z"/>
          <w:rFonts w:hint="eastAsia"/>
        </w:rPr>
      </w:pPr>
      <w:ins w:id="306" w:author="Teng Long" w:date="2014-09-15T17:28:00Z">
        <w:r>
          <w:t>Click on the “Start Activity Two” button</w:t>
        </w:r>
      </w:ins>
    </w:p>
    <w:p w14:paraId="52557952" w14:textId="77777777" w:rsidR="00081CC4" w:rsidRPr="00801B58" w:rsidRDefault="00081CC4" w:rsidP="00081CC4">
      <w:pPr>
        <w:pStyle w:val="ListParagraph"/>
        <w:numPr>
          <w:ilvl w:val="0"/>
          <w:numId w:val="45"/>
        </w:numPr>
        <w:rPr>
          <w:ins w:id="307" w:author="Teng Long" w:date="2014-09-15T17:28:00Z"/>
          <w:rFonts w:hint="eastAsia"/>
        </w:rPr>
      </w:pPr>
      <w:ins w:id="308" w:author="Teng Long" w:date="2014-09-15T17:28:00Z">
        <w:r>
          <w:t xml:space="preserve">Click on the “Close Activity” button </w:t>
        </w:r>
      </w:ins>
    </w:p>
    <w:p w14:paraId="341C22AB" w14:textId="77777777" w:rsidR="00081CC4" w:rsidRDefault="00081CC4" w:rsidP="00081CC4">
      <w:pPr>
        <w:pStyle w:val="ListParagraph"/>
        <w:numPr>
          <w:ilvl w:val="0"/>
          <w:numId w:val="45"/>
        </w:numPr>
        <w:rPr>
          <w:ins w:id="309" w:author="Adam Porter" w:date="2014-09-15T22:40:00Z"/>
          <w:rFonts w:hint="eastAsia"/>
        </w:rPr>
      </w:pPr>
      <w:ins w:id="310" w:author="Teng Long" w:date="2014-09-15T17:28:00Z">
        <w:r>
          <w:t>Click on the “Start Activity Two” button again</w:t>
        </w:r>
      </w:ins>
    </w:p>
    <w:p w14:paraId="45EDBDAD" w14:textId="77777777" w:rsidR="0010697A" w:rsidRDefault="0010697A" w:rsidP="0010697A">
      <w:pPr>
        <w:pStyle w:val="ListParagraph"/>
        <w:numPr>
          <w:ilvl w:val="0"/>
          <w:numId w:val="45"/>
        </w:numPr>
        <w:rPr>
          <w:ins w:id="311" w:author="Adam Porter" w:date="2014-09-15T22:40:00Z"/>
          <w:rFonts w:hint="eastAsia"/>
        </w:rPr>
      </w:pPr>
      <w:ins w:id="312" w:author="Adam Porter" w:date="2014-09-15T22:40:00Z">
        <w:r>
          <w:t>Record the lifecycle method invocation counts</w:t>
        </w:r>
      </w:ins>
    </w:p>
    <w:p w14:paraId="13E15104" w14:textId="77777777" w:rsidR="0010697A" w:rsidRDefault="0010697A">
      <w:pPr>
        <w:ind w:left="360"/>
        <w:rPr>
          <w:ins w:id="313" w:author="Teng Long" w:date="2014-09-15T17:28:00Z"/>
          <w:rFonts w:hint="eastAsia"/>
        </w:rPr>
        <w:pPrChange w:id="314" w:author="Adam Porter" w:date="2014-09-15T22:46:00Z">
          <w:pPr>
            <w:pStyle w:val="ListParagraph"/>
            <w:numPr>
              <w:numId w:val="45"/>
            </w:numPr>
            <w:ind w:hanging="360"/>
          </w:pPr>
        </w:pPrChange>
      </w:pPr>
    </w:p>
    <w:p w14:paraId="33213621" w14:textId="77777777" w:rsidR="00C26403" w:rsidRDefault="00C26403" w:rsidP="0067723E">
      <w:pPr>
        <w:rPr>
          <w:ins w:id="315" w:author="Teng Long" w:date="2014-09-15T16:57:00Z"/>
          <w:rFonts w:hint="eastAsia"/>
        </w:rPr>
      </w:pPr>
    </w:p>
    <w:p w14:paraId="74AD58E0" w14:textId="22455791" w:rsidR="001B7E86" w:rsidDel="00912812" w:rsidRDefault="00C26403">
      <w:pPr>
        <w:rPr>
          <w:ins w:id="316" w:author="Teng Long" w:date="2014-09-15T16:58:00Z"/>
          <w:del w:id="317" w:author="Adam Porter" w:date="2014-09-15T22:46:00Z"/>
          <w:rFonts w:hint="eastAsia"/>
        </w:rPr>
      </w:pPr>
      <w:ins w:id="318" w:author="Teng Long" w:date="2014-09-15T16:58:00Z">
        <w:del w:id="319" w:author="Adam Porter" w:date="2014-09-15T22:46:00Z">
          <w:r w:rsidDel="00912812">
            <w:delText>The content of each submitted text file should be similar to this:</w:delText>
          </w:r>
        </w:del>
      </w:ins>
    </w:p>
    <w:p w14:paraId="39377DE4" w14:textId="593D2AF1" w:rsidR="001B7E86" w:rsidDel="00912812" w:rsidRDefault="001B7E86">
      <w:pPr>
        <w:rPr>
          <w:ins w:id="320" w:author="Teng Long" w:date="2014-09-15T17:06:00Z"/>
          <w:del w:id="321" w:author="Adam Porter" w:date="2014-09-15T22:46:00Z"/>
          <w:rFonts w:hint="eastAsia"/>
        </w:rPr>
      </w:pPr>
      <w:ins w:id="322" w:author="Teng Long" w:date="2014-09-15T17:14:00Z">
        <w:del w:id="323" w:author="Adam Porter" w:date="2014-09-15T22:46:00Z">
          <w:r w:rsidDel="00912812">
            <w:rPr>
              <w:rFonts w:hint="eastAsia"/>
              <w:noProof/>
              <w:lang w:eastAsia="en-US" w:bidi="ar-SA"/>
            </w:rPr>
            <w:drawing>
              <wp:inline distT="0" distB="0" distL="0" distR="0" wp14:anchorId="2678B017" wp14:editId="7F0818D3">
                <wp:extent cx="22479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1276350"/>
                        </a:xfrm>
                        <a:prstGeom prst="rect">
                          <a:avLst/>
                        </a:prstGeom>
                      </pic:spPr>
                    </pic:pic>
                  </a:graphicData>
                </a:graphic>
              </wp:inline>
            </w:drawing>
          </w:r>
        </w:del>
      </w:ins>
    </w:p>
    <w:p w14:paraId="10EDDE15" w14:textId="2D203FC7" w:rsidR="00D37DD1" w:rsidDel="00912812" w:rsidRDefault="00D37DD1" w:rsidP="0067723E">
      <w:pPr>
        <w:rPr>
          <w:ins w:id="324" w:author="Teng Long" w:date="2014-09-15T17:19:00Z"/>
          <w:del w:id="325" w:author="Adam Porter" w:date="2014-09-15T22:46:00Z"/>
          <w:rFonts w:hint="eastAsia"/>
        </w:rPr>
      </w:pPr>
      <w:ins w:id="326" w:author="Teng Long" w:date="2014-09-15T17:07:00Z">
        <w:del w:id="327" w:author="Adam Porter" w:date="2014-09-15T22:46:00Z">
          <w:r w:rsidDel="00912812">
            <w:delText xml:space="preserve">Replace </w:delText>
          </w:r>
          <w:r w:rsidRPr="00D37DD1" w:rsidDel="00912812">
            <w:rPr>
              <w:rFonts w:hint="eastAsia"/>
              <w:i/>
              <w:rPrChange w:id="328" w:author="Teng Long" w:date="2014-09-15T17:07:00Z">
                <w:rPr>
                  <w:rFonts w:hint="eastAsia"/>
                </w:rPr>
              </w:rPrChange>
            </w:rPr>
            <w:delText>A, B, C</w:delText>
          </w:r>
          <w:r w:rsidDel="00912812">
            <w:delText xml:space="preserve"> and </w:delText>
          </w:r>
          <w:r w:rsidRPr="00D37DD1" w:rsidDel="00912812">
            <w:rPr>
              <w:rFonts w:hint="eastAsia"/>
              <w:i/>
              <w:rPrChange w:id="329" w:author="Teng Long" w:date="2014-09-15T17:07:00Z">
                <w:rPr>
                  <w:rFonts w:hint="eastAsia"/>
                </w:rPr>
              </w:rPrChange>
            </w:rPr>
            <w:delText>D</w:delText>
          </w:r>
          <w:r w:rsidDel="00912812">
            <w:delText xml:space="preserve"> with the number displayed on your device. </w:delText>
          </w:r>
        </w:del>
      </w:ins>
      <w:ins w:id="330" w:author="Teng Long" w:date="2014-09-15T17:06:00Z">
        <w:del w:id="331" w:author="Adam Porter" w:date="2014-09-15T22:46:00Z">
          <w:r w:rsidR="0027167A" w:rsidDel="00912812">
            <w:delText xml:space="preserve">Make sure the lines are </w:delText>
          </w:r>
          <w:r w:rsidDel="00912812">
            <w:delText xml:space="preserve">following this </w:delText>
          </w:r>
        </w:del>
      </w:ins>
      <w:ins w:id="332" w:author="Teng Long" w:date="2014-09-15T17:08:00Z">
        <w:del w:id="333" w:author="Adam Porter" w:date="2014-09-15T22:46:00Z">
          <w:r w:rsidR="0027167A" w:rsidRPr="00081CC4" w:rsidDel="00912812">
            <w:rPr>
              <w:rFonts w:hint="eastAsia"/>
              <w:b/>
              <w:rPrChange w:id="334" w:author="Teng Long" w:date="2014-09-15T17:29:00Z">
                <w:rPr>
                  <w:rFonts w:hint="eastAsia"/>
                </w:rPr>
              </w:rPrChange>
            </w:rPr>
            <w:delText xml:space="preserve">exact </w:delText>
          </w:r>
        </w:del>
      </w:ins>
      <w:ins w:id="335" w:author="Teng Long" w:date="2014-09-15T17:06:00Z">
        <w:del w:id="336" w:author="Adam Porter" w:date="2014-09-15T22:46:00Z">
          <w:r w:rsidR="001B7E86" w:rsidRPr="00081CC4" w:rsidDel="00912812">
            <w:rPr>
              <w:rFonts w:hint="eastAsia"/>
              <w:b/>
              <w:rPrChange w:id="337" w:author="Teng Long" w:date="2014-09-15T17:29:00Z">
                <w:rPr>
                  <w:rFonts w:hint="eastAsia"/>
                </w:rPr>
              </w:rPrChange>
            </w:rPr>
            <w:delText>order</w:delText>
          </w:r>
          <w:r w:rsidR="001B7E86" w:rsidDel="00912812">
            <w:delText>, and there should be only these 4 lines in your submitted text file.</w:delText>
          </w:r>
        </w:del>
      </w:ins>
    </w:p>
    <w:p w14:paraId="52370AA3" w14:textId="77777777" w:rsidR="00BB2125" w:rsidRDefault="00BB2125" w:rsidP="0067723E">
      <w:pPr>
        <w:rPr>
          <w:ins w:id="338" w:author="Teng Long" w:date="2014-09-15T17:19:00Z"/>
          <w:rFonts w:hint="eastAsia"/>
        </w:rPr>
      </w:pPr>
    </w:p>
    <w:p w14:paraId="412DD336" w14:textId="04664BC7" w:rsidR="00061A2E" w:rsidDel="005F2618" w:rsidRDefault="00BB2125">
      <w:pPr>
        <w:rPr>
          <w:ins w:id="339" w:author="Teng Long" w:date="2014-09-15T17:19:00Z"/>
          <w:del w:id="340" w:author="Adam Porter" w:date="2014-09-15T23:01:00Z"/>
          <w:rFonts w:hint="eastAsia"/>
        </w:rPr>
        <w:pPrChange w:id="341" w:author="Teng Long" w:date="2014-09-15T17:28:00Z">
          <w:pPr>
            <w:pStyle w:val="ListParagraph"/>
            <w:numPr>
              <w:numId w:val="45"/>
            </w:numPr>
            <w:ind w:hanging="360"/>
          </w:pPr>
        </w:pPrChange>
      </w:pPr>
      <w:ins w:id="342" w:author="Teng Long" w:date="2014-09-15T17:20:00Z">
        <w:del w:id="343" w:author="Adam Porter" w:date="2014-09-15T23:01:00Z">
          <w:r w:rsidRPr="00BC32BA" w:rsidDel="005F2618">
            <w:rPr>
              <w:rFonts w:ascii="Times New Roman" w:eastAsia="Georgia" w:hAnsi="Times New Roman" w:cs="Times New Roman"/>
              <w:b/>
              <w:rPrChange w:id="344" w:author="Adam Porter" w:date="2014-09-15T22:52:00Z">
                <w:rPr>
                  <w:rFonts w:ascii="Times New Roman" w:eastAsia="Georgia" w:hAnsi="Times New Roman" w:cs="Times New Roman"/>
                </w:rPr>
              </w:rPrChange>
            </w:rPr>
            <w:delText>Note</w:delText>
          </w:r>
          <w:r w:rsidDel="005F2618">
            <w:rPr>
              <w:rFonts w:ascii="Times New Roman" w:eastAsia="Georgia" w:hAnsi="Times New Roman" w:cs="Times New Roman"/>
            </w:rPr>
            <w:delText>:</w:delText>
          </w:r>
        </w:del>
      </w:ins>
      <w:ins w:id="345" w:author="Teng Long" w:date="2014-09-15T17:21:00Z">
        <w:del w:id="346" w:author="Adam Porter" w:date="2014-09-15T23:01:00Z">
          <w:r w:rsidDel="005F2618">
            <w:rPr>
              <w:rFonts w:ascii="Times New Roman" w:eastAsia="Georgia" w:hAnsi="Times New Roman" w:cs="Times New Roman"/>
            </w:rPr>
            <w:delText xml:space="preserve"> </w:delText>
          </w:r>
        </w:del>
      </w:ins>
      <w:ins w:id="347" w:author="Teng Long" w:date="2014-09-15T17:20:00Z">
        <w:del w:id="348" w:author="Adam Porter" w:date="2014-09-15T22:49:00Z">
          <w:r w:rsidDel="00912812">
            <w:rPr>
              <w:rFonts w:ascii="Times New Roman" w:eastAsia="Georgia" w:hAnsi="Times New Roman" w:cs="Times New Roman"/>
            </w:rPr>
            <w:delText>Y</w:delText>
          </w:r>
        </w:del>
        <w:del w:id="349" w:author="Adam Porter" w:date="2014-09-15T23:01:00Z">
          <w:r w:rsidDel="005F2618">
            <w:rPr>
              <w:rFonts w:ascii="Times New Roman" w:eastAsia="Georgia" w:hAnsi="Times New Roman" w:cs="Times New Roman"/>
            </w:rPr>
            <w:delText>ou can rotate your device in the emulator by pressing Ctrl+F12 (Command+F12 on Mac).</w:delText>
          </w:r>
        </w:del>
      </w:ins>
      <w:ins w:id="350" w:author="Teng Long" w:date="2014-09-15T17:21:00Z">
        <w:del w:id="351" w:author="Adam Porter" w:date="2014-09-15T23:01:00Z">
          <w:r w:rsidDel="005F2618">
            <w:rPr>
              <w:rFonts w:ascii="Times New Roman" w:eastAsia="Georgia" w:hAnsi="Times New Roman" w:cs="Times New Roman"/>
            </w:rPr>
            <w:delText xml:space="preserve"> There are known issue about rotation on AVDs with API version higher than v18. </w:delText>
          </w:r>
        </w:del>
      </w:ins>
      <w:ins w:id="352" w:author="Teng Long" w:date="2014-09-15T17:25:00Z">
        <w:del w:id="353" w:author="Adam Porter" w:date="2014-09-15T23:01:00Z">
          <w:r w:rsidR="004A13B7" w:rsidDel="005F2618">
            <w:rPr>
              <w:rFonts w:ascii="Times New Roman" w:eastAsia="Georgia" w:hAnsi="Times New Roman" w:cs="Times New Roman"/>
            </w:rPr>
            <w:fldChar w:fldCharType="begin"/>
          </w:r>
          <w:r w:rsidR="004A13B7" w:rsidDel="005F2618">
            <w:rPr>
              <w:rFonts w:ascii="Times New Roman" w:eastAsia="Georgia" w:hAnsi="Times New Roman" w:cs="Times New Roman"/>
            </w:rPr>
            <w:fldChar w:fldCharType="separate"/>
          </w:r>
        </w:del>
      </w:ins>
      <w:del w:id="354" w:author="Adam Porter" w:date="2014-09-15T23:01:00Z">
        <w:r w:rsidR="00912812" w:rsidDel="005F2618">
          <w:rPr>
            <w:rStyle w:val="Hyperlink"/>
            <w:rFonts w:ascii="Times New Roman" w:eastAsia="Georgia" w:hAnsi="Times New Roman" w:cs="Times New Roman"/>
          </w:rPr>
          <w:delText>https://code.google.com/p/android/issues/detail?id=61671</w:delText>
        </w:r>
      </w:del>
      <w:ins w:id="355" w:author="Teng Long" w:date="2014-09-15T17:25:00Z">
        <w:del w:id="356" w:author="Adam Porter" w:date="2014-09-15T23:01:00Z">
          <w:r w:rsidR="004A13B7" w:rsidDel="005F2618">
            <w:rPr>
              <w:rFonts w:ascii="Times New Roman" w:eastAsia="Georgia" w:hAnsi="Times New Roman" w:cs="Times New Roman"/>
            </w:rPr>
            <w:fldChar w:fldCharType="end"/>
          </w:r>
          <w:r w:rsidR="00DC5B70" w:rsidDel="005F2618">
            <w:rPr>
              <w:rFonts w:ascii="Times New Roman" w:eastAsia="Georgia" w:hAnsi="Times New Roman" w:cs="Times New Roman"/>
            </w:rPr>
            <w:delText>.</w:delText>
          </w:r>
        </w:del>
      </w:ins>
      <w:ins w:id="357" w:author="Teng Long" w:date="2014-09-15T17:24:00Z">
        <w:del w:id="358" w:author="Adam Porter" w:date="2014-09-15T22:52:00Z">
          <w:r w:rsidR="00DC5B70" w:rsidDel="00BC32BA">
            <w:rPr>
              <w:rFonts w:ascii="Times New Roman" w:eastAsia="Georgia" w:hAnsi="Times New Roman" w:cs="Times New Roman"/>
            </w:rPr>
            <w:delText xml:space="preserve"> </w:delText>
          </w:r>
        </w:del>
      </w:ins>
      <w:ins w:id="359" w:author="Teng Long" w:date="2014-09-15T17:28:00Z">
        <w:del w:id="360" w:author="Adam Porter" w:date="2014-09-15T22:52:00Z">
          <w:r w:rsidR="00BB723F" w:rsidDel="00BC32BA">
            <w:rPr>
              <w:rFonts w:ascii="Times New Roman" w:eastAsia="Georgia" w:hAnsi="Times New Roman" w:cs="Times New Roman"/>
            </w:rPr>
            <w:delText xml:space="preserve">Try to use </w:delText>
          </w:r>
        </w:del>
        <w:del w:id="361" w:author="Adam Porter" w:date="2014-09-15T22:50:00Z">
          <w:r w:rsidR="00BB723F" w:rsidDel="00BC32BA">
            <w:rPr>
              <w:rFonts w:ascii="Times New Roman" w:eastAsia="Georgia" w:hAnsi="Times New Roman" w:cs="Times New Roman"/>
            </w:rPr>
            <w:delText xml:space="preserve">Nexus 4 or </w:delText>
          </w:r>
        </w:del>
        <w:del w:id="362" w:author="Adam Porter" w:date="2014-09-15T22:52:00Z">
          <w:r w:rsidR="00BB723F" w:rsidDel="00BC32BA">
            <w:rPr>
              <w:rFonts w:ascii="Times New Roman" w:eastAsia="Georgia" w:hAnsi="Times New Roman" w:cs="Times New Roman"/>
            </w:rPr>
            <w:delText xml:space="preserve">Galaxy nexus configuration in the AVD manager. </w:delText>
          </w:r>
        </w:del>
      </w:ins>
      <w:ins w:id="363" w:author="Teng Long" w:date="2014-09-15T17:22:00Z">
        <w:del w:id="364" w:author="Adam Porter" w:date="2014-09-15T22:51:00Z">
          <w:r w:rsidDel="00BC32BA">
            <w:rPr>
              <w:rFonts w:ascii="Times New Roman" w:eastAsia="Georgia" w:hAnsi="Times New Roman" w:cs="Times New Roman"/>
            </w:rPr>
            <w:delText>Also, i</w:delText>
          </w:r>
        </w:del>
      </w:ins>
      <w:ins w:id="365" w:author="Teng Long" w:date="2014-09-15T17:21:00Z">
        <w:del w:id="366" w:author="Adam Porter" w:date="2014-09-15T22:51:00Z">
          <w:r w:rsidDel="00BC32BA">
            <w:rPr>
              <w:rFonts w:ascii="Times New Roman" w:eastAsia="Georgia" w:hAnsi="Times New Roman" w:cs="Times New Roman"/>
            </w:rPr>
            <w:delText xml:space="preserve">f our AVD </w:delText>
          </w:r>
        </w:del>
      </w:ins>
      <w:ins w:id="367" w:author="Teng Long" w:date="2014-09-15T17:28:00Z">
        <w:del w:id="368" w:author="Adam Porter" w:date="2014-09-15T22:51:00Z">
          <w:r w:rsidR="00BB723F" w:rsidDel="00BC32BA">
            <w:rPr>
              <w:rFonts w:ascii="Times New Roman" w:eastAsia="Georgia" w:hAnsi="Times New Roman" w:cs="Times New Roman"/>
            </w:rPr>
            <w:delText xml:space="preserve">still </w:delText>
          </w:r>
        </w:del>
      </w:ins>
      <w:ins w:id="369" w:author="Teng Long" w:date="2014-09-15T17:21:00Z">
        <w:del w:id="370" w:author="Adam Porter" w:date="2014-09-15T22:51:00Z">
          <w:r w:rsidDel="00BC32BA">
            <w:rPr>
              <w:rFonts w:ascii="Times New Roman" w:eastAsia="Georgia" w:hAnsi="Times New Roman" w:cs="Times New Roman"/>
            </w:rPr>
            <w:delText xml:space="preserve">doesn’t rotate correctly, try to </w:delText>
          </w:r>
        </w:del>
      </w:ins>
      <w:ins w:id="371" w:author="Teng Long" w:date="2014-09-15T17:22:00Z">
        <w:del w:id="372" w:author="Adam Porter" w:date="2014-09-15T22:51:00Z">
          <w:r w:rsidDel="00BC32BA">
            <w:rPr>
              <w:rFonts w:ascii="Times New Roman" w:eastAsia="Georgia" w:hAnsi="Times New Roman" w:cs="Times New Roman"/>
            </w:rPr>
            <w:delText>disable the “Hardware keyboard present”</w:delText>
          </w:r>
        </w:del>
      </w:ins>
      <w:ins w:id="373" w:author="Teng Long" w:date="2014-09-15T17:23:00Z">
        <w:del w:id="374" w:author="Adam Porter" w:date="2014-09-15T22:51:00Z">
          <w:r w:rsidDel="00BC32BA">
            <w:rPr>
              <w:rFonts w:ascii="Times New Roman" w:eastAsia="Georgia" w:hAnsi="Times New Roman" w:cs="Times New Roman"/>
            </w:rPr>
            <w:delText xml:space="preserve"> option of your AVD device in the AVD manager.</w:delText>
          </w:r>
        </w:del>
      </w:ins>
    </w:p>
    <w:p w14:paraId="20EC0019" w14:textId="77777777" w:rsidR="00514C29" w:rsidRDefault="00514C29" w:rsidP="0067723E">
      <w:pPr>
        <w:rPr>
          <w:rFonts w:hint="eastAsia"/>
        </w:rPr>
      </w:pPr>
    </w:p>
    <w:sectPr w:rsidR="00514C29">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81D67" w14:textId="77777777" w:rsidR="00766002" w:rsidRDefault="00766002">
      <w:pPr>
        <w:rPr>
          <w:rFonts w:hint="eastAsia"/>
        </w:rPr>
      </w:pPr>
      <w:r>
        <w:separator/>
      </w:r>
    </w:p>
  </w:endnote>
  <w:endnote w:type="continuationSeparator" w:id="0">
    <w:p w14:paraId="087C8117" w14:textId="77777777" w:rsidR="00766002" w:rsidRDefault="0076600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variable"/>
  </w:font>
  <w:font w:name="WenQuanYi Micro Hei">
    <w:altName w:val="MS Gothic"/>
    <w:charset w:val="00"/>
    <w:family w:val="modern"/>
    <w:pitch w:val="fixed"/>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ohit Hindi">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DejaVu Sans Mono">
    <w:charset w:val="00"/>
    <w:family w:val="modern"/>
    <w:pitch w:val="fixed"/>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onospace">
    <w:altName w:val="Times New Roman"/>
    <w:charset w:val="00"/>
    <w:family w:val="auto"/>
    <w:pitch w:val="variable"/>
  </w:font>
  <w:font w:name="American Typewriter">
    <w:panose1 w:val="02090604020004020304"/>
    <w:charset w:val="00"/>
    <w:family w:val="auto"/>
    <w:pitch w:val="variable"/>
    <w:sig w:usb0="A000006F" w:usb1="00000019" w:usb2="00000000" w:usb3="00000000" w:csb0="0000011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009152"/>
      <w:docPartObj>
        <w:docPartGallery w:val="Page Numbers (Bottom of Page)"/>
        <w:docPartUnique/>
      </w:docPartObj>
    </w:sdtPr>
    <w:sdtEndPr>
      <w:rPr>
        <w:noProof/>
      </w:rPr>
    </w:sdtEndPr>
    <w:sdtContent>
      <w:p w14:paraId="52274FAC" w14:textId="77777777" w:rsidR="00766002" w:rsidRDefault="00766002">
        <w:pPr>
          <w:pStyle w:val="Footer"/>
          <w:jc w:val="right"/>
          <w:rPr>
            <w:rFonts w:hint="eastAsia"/>
          </w:rPr>
        </w:pPr>
        <w:r>
          <w:fldChar w:fldCharType="begin"/>
        </w:r>
        <w:r>
          <w:instrText xml:space="preserve"> PAGE   \* MERGEFORMAT </w:instrText>
        </w:r>
        <w:r>
          <w:fldChar w:fldCharType="separate"/>
        </w:r>
        <w:r w:rsidR="00F0580B">
          <w:rPr>
            <w:rFonts w:hint="eastAsia"/>
            <w:noProof/>
          </w:rPr>
          <w:t>4</w:t>
        </w:r>
        <w:r>
          <w:rPr>
            <w:noProof/>
          </w:rPr>
          <w:fldChar w:fldCharType="end"/>
        </w:r>
      </w:p>
    </w:sdtContent>
  </w:sdt>
  <w:p w14:paraId="49285D5D" w14:textId="77777777" w:rsidR="00766002" w:rsidRDefault="00766002">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76297" w14:textId="77777777" w:rsidR="00766002" w:rsidRDefault="00766002">
      <w:pPr>
        <w:rPr>
          <w:rFonts w:hint="eastAsia"/>
        </w:rPr>
      </w:pPr>
      <w:r>
        <w:rPr>
          <w:color w:val="000000"/>
        </w:rPr>
        <w:separator/>
      </w:r>
    </w:p>
  </w:footnote>
  <w:footnote w:type="continuationSeparator" w:id="0">
    <w:p w14:paraId="2302CEB2" w14:textId="77777777" w:rsidR="00766002" w:rsidRDefault="00766002">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DF7"/>
    <w:multiLevelType w:val="multilevel"/>
    <w:tmpl w:val="EB6665EA"/>
    <w:styleLink w:val="WWNum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05FC4163"/>
    <w:multiLevelType w:val="hybridMultilevel"/>
    <w:tmpl w:val="4A5E7BF2"/>
    <w:lvl w:ilvl="0" w:tplc="04090017">
      <w:start w:val="1"/>
      <w:numFmt w:val="lowerLetter"/>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75913E2"/>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E7E2B"/>
    <w:multiLevelType w:val="multilevel"/>
    <w:tmpl w:val="05B0B13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C747B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2D7854"/>
    <w:multiLevelType w:val="multilevel"/>
    <w:tmpl w:val="1F5A0EC8"/>
    <w:styleLink w:val="WWNum2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B437FD8"/>
    <w:multiLevelType w:val="multilevel"/>
    <w:tmpl w:val="A0686258"/>
    <w:styleLink w:val="WWNum19"/>
    <w:lvl w:ilvl="0">
      <w:start w:val="1"/>
      <w:numFmt w:val="lowerLetter"/>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7">
    <w:nsid w:val="21CC3A42"/>
    <w:multiLevelType w:val="multilevel"/>
    <w:tmpl w:val="8774F9EE"/>
    <w:styleLink w:val="WWNum9"/>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8">
    <w:nsid w:val="24323F75"/>
    <w:multiLevelType w:val="hybridMultilevel"/>
    <w:tmpl w:val="026E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10781"/>
    <w:multiLevelType w:val="multilevel"/>
    <w:tmpl w:val="219CABDE"/>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17555D"/>
    <w:multiLevelType w:val="multilevel"/>
    <w:tmpl w:val="26ECA702"/>
    <w:styleLink w:val="WWNum11"/>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1">
    <w:nsid w:val="27E93DDB"/>
    <w:multiLevelType w:val="multilevel"/>
    <w:tmpl w:val="6EF2A690"/>
    <w:styleLink w:val="WWNum5"/>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2">
    <w:nsid w:val="2BC26907"/>
    <w:multiLevelType w:val="multilevel"/>
    <w:tmpl w:val="DF8C972A"/>
    <w:styleLink w:val="WWNum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3">
    <w:nsid w:val="2D181F55"/>
    <w:multiLevelType w:val="multilevel"/>
    <w:tmpl w:val="5C1293D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2D4D306F"/>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1041B0"/>
    <w:multiLevelType w:val="multilevel"/>
    <w:tmpl w:val="742A0C06"/>
    <w:styleLink w:val="WWNum20"/>
    <w:lvl w:ilvl="0">
      <w:start w:val="1"/>
      <w:numFmt w:val="lowerLetter"/>
      <w:lvlText w:val="%1."/>
      <w:lvlJc w:val="left"/>
      <w:pPr>
        <w:ind w:left="360" w:hanging="360"/>
      </w:pPr>
      <w:rPr>
        <w:color w:val="000000"/>
      </w:rPr>
    </w:lvl>
    <w:lvl w:ilvl="1">
      <w:numFmt w:val="bullet"/>
      <w:lvlText w:val="o"/>
      <w:lvlJc w:val="left"/>
      <w:pPr>
        <w:ind w:left="360" w:hanging="360"/>
      </w:pPr>
      <w:rPr>
        <w:rFonts w:ascii="Courier New" w:hAnsi="Courier New" w:cs="Courier New"/>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cs="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cs="Courier New"/>
      </w:rPr>
    </w:lvl>
    <w:lvl w:ilvl="8">
      <w:numFmt w:val="bullet"/>
      <w:lvlText w:val=""/>
      <w:lvlJc w:val="left"/>
      <w:pPr>
        <w:ind w:left="5400" w:hanging="360"/>
      </w:pPr>
      <w:rPr>
        <w:rFonts w:ascii="Wingdings" w:hAnsi="Wingdings"/>
      </w:rPr>
    </w:lvl>
  </w:abstractNum>
  <w:abstractNum w:abstractNumId="16">
    <w:nsid w:val="353866E8"/>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F187E"/>
    <w:multiLevelType w:val="multilevel"/>
    <w:tmpl w:val="B0C62FC4"/>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9066257"/>
    <w:multiLevelType w:val="multilevel"/>
    <w:tmpl w:val="F9A854E8"/>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AFC1301"/>
    <w:multiLevelType w:val="multilevel"/>
    <w:tmpl w:val="74B495C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3FB12242"/>
    <w:multiLevelType w:val="hybridMultilevel"/>
    <w:tmpl w:val="0D827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F32559"/>
    <w:multiLevelType w:val="multilevel"/>
    <w:tmpl w:val="E2F2162A"/>
    <w:styleLink w:val="WWNum1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22">
    <w:nsid w:val="4604396B"/>
    <w:multiLevelType w:val="multilevel"/>
    <w:tmpl w:val="D98A11F2"/>
    <w:styleLink w:val="WWNum14"/>
    <w:lvl w:ilvl="0">
      <w:numFmt w:val="bullet"/>
      <w:lvlText w:val="-"/>
      <w:lvlJc w:val="left"/>
      <w:pPr>
        <w:ind w:left="720" w:hanging="360"/>
      </w:pPr>
      <w:rPr>
        <w:rFonts w:eastAsia="WenQuanYi Micro Hei" w:cs="Times New Roman"/>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4A4C0D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D737ED1"/>
    <w:multiLevelType w:val="hybridMultilevel"/>
    <w:tmpl w:val="FCD41E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2343D"/>
    <w:multiLevelType w:val="multilevel"/>
    <w:tmpl w:val="B0869570"/>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56A70A82"/>
    <w:multiLevelType w:val="multilevel"/>
    <w:tmpl w:val="924E61C2"/>
    <w:styleLink w:val="WWNum2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6C47818"/>
    <w:multiLevelType w:val="multilevel"/>
    <w:tmpl w:val="F83CA1E8"/>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71A5230"/>
    <w:multiLevelType w:val="multilevel"/>
    <w:tmpl w:val="993C3D48"/>
    <w:styleLink w:val="WWNum4"/>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9">
    <w:nsid w:val="59C64362"/>
    <w:multiLevelType w:val="multilevel"/>
    <w:tmpl w:val="7904F78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EC15250"/>
    <w:multiLevelType w:val="hybridMultilevel"/>
    <w:tmpl w:val="3A1C8D1C"/>
    <w:lvl w:ilvl="0" w:tplc="04090017">
      <w:start w:val="1"/>
      <w:numFmt w:val="lowerLetter"/>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60B55556"/>
    <w:multiLevelType w:val="multilevel"/>
    <w:tmpl w:val="1CF2E37C"/>
    <w:styleLink w:val="WWNum3"/>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32">
    <w:nsid w:val="60D64524"/>
    <w:multiLevelType w:val="multilevel"/>
    <w:tmpl w:val="0409001D"/>
    <w:lvl w:ilvl="0">
      <w:start w:val="1"/>
      <w:numFmt w:val="decimal"/>
      <w:lvlText w:val="%1)"/>
      <w:lvlJc w:val="left"/>
      <w:pPr>
        <w:ind w:left="1429" w:hanging="360"/>
      </w:pPr>
    </w:lvl>
    <w:lvl w:ilvl="1">
      <w:start w:val="1"/>
      <w:numFmt w:val="lowerLetter"/>
      <w:lvlText w:val="%2)"/>
      <w:lvlJc w:val="left"/>
      <w:pPr>
        <w:ind w:left="1789" w:hanging="360"/>
      </w:pPr>
    </w:lvl>
    <w:lvl w:ilvl="2">
      <w:start w:val="1"/>
      <w:numFmt w:val="lowerRoman"/>
      <w:lvlText w:val="%3)"/>
      <w:lvlJc w:val="left"/>
      <w:pPr>
        <w:ind w:left="2149" w:hanging="360"/>
      </w:pPr>
    </w:lvl>
    <w:lvl w:ilvl="3">
      <w:start w:val="1"/>
      <w:numFmt w:val="decimal"/>
      <w:lvlText w:val="(%4)"/>
      <w:lvlJc w:val="left"/>
      <w:pPr>
        <w:ind w:left="2509" w:hanging="360"/>
      </w:pPr>
    </w:lvl>
    <w:lvl w:ilvl="4">
      <w:start w:val="1"/>
      <w:numFmt w:val="lowerLetter"/>
      <w:lvlText w:val="(%5)"/>
      <w:lvlJc w:val="left"/>
      <w:pPr>
        <w:ind w:left="2869" w:hanging="360"/>
      </w:pPr>
    </w:lvl>
    <w:lvl w:ilvl="5">
      <w:start w:val="1"/>
      <w:numFmt w:val="lowerRoman"/>
      <w:lvlText w:val="(%6)"/>
      <w:lvlJc w:val="left"/>
      <w:pPr>
        <w:ind w:left="3229" w:hanging="360"/>
      </w:pPr>
    </w:lvl>
    <w:lvl w:ilvl="6">
      <w:start w:val="1"/>
      <w:numFmt w:val="decimal"/>
      <w:lvlText w:val="%7."/>
      <w:lvlJc w:val="left"/>
      <w:pPr>
        <w:ind w:left="3589" w:hanging="360"/>
      </w:pPr>
    </w:lvl>
    <w:lvl w:ilvl="7">
      <w:start w:val="1"/>
      <w:numFmt w:val="lowerLetter"/>
      <w:lvlText w:val="%8."/>
      <w:lvlJc w:val="left"/>
      <w:pPr>
        <w:ind w:left="3949" w:hanging="360"/>
      </w:pPr>
    </w:lvl>
    <w:lvl w:ilvl="8">
      <w:start w:val="1"/>
      <w:numFmt w:val="lowerRoman"/>
      <w:lvlText w:val="%9."/>
      <w:lvlJc w:val="left"/>
      <w:pPr>
        <w:ind w:left="4309" w:hanging="360"/>
      </w:pPr>
    </w:lvl>
  </w:abstractNum>
  <w:abstractNum w:abstractNumId="33">
    <w:nsid w:val="642E7647"/>
    <w:multiLevelType w:val="multilevel"/>
    <w:tmpl w:val="A716A0B8"/>
    <w:styleLink w:val="WWNum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CBC3825"/>
    <w:multiLevelType w:val="multilevel"/>
    <w:tmpl w:val="4C364BC6"/>
    <w:styleLink w:val="WWNum10"/>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35">
    <w:nsid w:val="6DB87D3D"/>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BC67A6"/>
    <w:multiLevelType w:val="multilevel"/>
    <w:tmpl w:val="490A6BB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45D55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B9842CD"/>
    <w:multiLevelType w:val="multilevel"/>
    <w:tmpl w:val="DCAAE9D4"/>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nsid w:val="7F037210"/>
    <w:multiLevelType w:val="multilevel"/>
    <w:tmpl w:val="5A54ABBA"/>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12"/>
  </w:num>
  <w:num w:numId="3">
    <w:abstractNumId w:val="31"/>
  </w:num>
  <w:num w:numId="4">
    <w:abstractNumId w:val="28"/>
  </w:num>
  <w:num w:numId="5">
    <w:abstractNumId w:val="11"/>
  </w:num>
  <w:num w:numId="6">
    <w:abstractNumId w:val="13"/>
  </w:num>
  <w:num w:numId="7">
    <w:abstractNumId w:val="3"/>
  </w:num>
  <w:num w:numId="8">
    <w:abstractNumId w:val="0"/>
  </w:num>
  <w:num w:numId="9">
    <w:abstractNumId w:val="7"/>
  </w:num>
  <w:num w:numId="10">
    <w:abstractNumId w:val="34"/>
  </w:num>
  <w:num w:numId="11">
    <w:abstractNumId w:val="10"/>
  </w:num>
  <w:num w:numId="12">
    <w:abstractNumId w:val="25"/>
  </w:num>
  <w:num w:numId="13">
    <w:abstractNumId w:val="21"/>
  </w:num>
  <w:num w:numId="14">
    <w:abstractNumId w:val="22"/>
  </w:num>
  <w:num w:numId="15">
    <w:abstractNumId w:val="27"/>
  </w:num>
  <w:num w:numId="16">
    <w:abstractNumId w:val="29"/>
  </w:num>
  <w:num w:numId="17">
    <w:abstractNumId w:val="18"/>
  </w:num>
  <w:num w:numId="18">
    <w:abstractNumId w:val="36"/>
  </w:num>
  <w:num w:numId="19">
    <w:abstractNumId w:val="6"/>
  </w:num>
  <w:num w:numId="20">
    <w:abstractNumId w:val="15"/>
  </w:num>
  <w:num w:numId="21">
    <w:abstractNumId w:val="26"/>
    <w:lvlOverride w:ilvl="1">
      <w:lvl w:ilvl="1">
        <w:start w:val="1"/>
        <w:numFmt w:val="lowerLetter"/>
        <w:lvlText w:val="%2)"/>
        <w:lvlJc w:val="left"/>
        <w:pPr>
          <w:ind w:left="720" w:hanging="360"/>
        </w:pPr>
        <w:rPr>
          <w:sz w:val="24"/>
          <w:szCs w:val="24"/>
        </w:rPr>
      </w:lvl>
    </w:lvlOverride>
  </w:num>
  <w:num w:numId="22">
    <w:abstractNumId w:val="9"/>
  </w:num>
  <w:num w:numId="23">
    <w:abstractNumId w:val="38"/>
  </w:num>
  <w:num w:numId="24">
    <w:abstractNumId w:val="39"/>
  </w:num>
  <w:num w:numId="25">
    <w:abstractNumId w:val="17"/>
  </w:num>
  <w:num w:numId="26">
    <w:abstractNumId w:val="33"/>
  </w:num>
  <w:num w:numId="27">
    <w:abstractNumId w:val="5"/>
  </w:num>
  <w:num w:numId="28">
    <w:abstractNumId w:val="27"/>
    <w:lvlOverride w:ilvl="0">
      <w:startOverride w:val="1"/>
    </w:lvlOverride>
  </w:num>
  <w:num w:numId="29">
    <w:abstractNumId w:val="15"/>
    <w:lvlOverride w:ilvl="0">
      <w:startOverride w:val="1"/>
    </w:lvlOverride>
  </w:num>
  <w:num w:numId="30">
    <w:abstractNumId w:val="26"/>
    <w:lvlOverride w:ilvl="0">
      <w:startOverride w:val="1"/>
    </w:lvlOverride>
  </w:num>
  <w:num w:numId="31">
    <w:abstractNumId w:val="5"/>
    <w:lvlOverride w:ilvl="0">
      <w:startOverride w:val="1"/>
    </w:lvlOverride>
  </w:num>
  <w:num w:numId="32">
    <w:abstractNumId w:val="38"/>
    <w:lvlOverride w:ilvl="0">
      <w:startOverride w:val="1"/>
    </w:lvlOverride>
  </w:num>
  <w:num w:numId="33">
    <w:abstractNumId w:val="26"/>
  </w:num>
  <w:num w:numId="34">
    <w:abstractNumId w:val="30"/>
  </w:num>
  <w:num w:numId="35">
    <w:abstractNumId w:val="4"/>
  </w:num>
  <w:num w:numId="36">
    <w:abstractNumId w:val="37"/>
  </w:num>
  <w:num w:numId="37">
    <w:abstractNumId w:val="32"/>
  </w:num>
  <w:num w:numId="38">
    <w:abstractNumId w:val="23"/>
  </w:num>
  <w:num w:numId="39">
    <w:abstractNumId w:val="24"/>
  </w:num>
  <w:num w:numId="40">
    <w:abstractNumId w:val="1"/>
  </w:num>
  <w:num w:numId="41">
    <w:abstractNumId w:val="8"/>
  </w:num>
  <w:num w:numId="42">
    <w:abstractNumId w:val="16"/>
  </w:num>
  <w:num w:numId="43">
    <w:abstractNumId w:val="14"/>
  </w:num>
  <w:num w:numId="44">
    <w:abstractNumId w:val="35"/>
  </w:num>
  <w:num w:numId="45">
    <w:abstractNumId w:val="2"/>
  </w:num>
  <w:num w:numId="46">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ng Long">
    <w15:presenceInfo w15:providerId="Windows Live" w15:userId="c82bb868f39c2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2AFB"/>
    <w:rsid w:val="00005206"/>
    <w:rsid w:val="000228B7"/>
    <w:rsid w:val="000340EF"/>
    <w:rsid w:val="00061A2E"/>
    <w:rsid w:val="00076F26"/>
    <w:rsid w:val="00081CC4"/>
    <w:rsid w:val="000826FB"/>
    <w:rsid w:val="00093362"/>
    <w:rsid w:val="000C4732"/>
    <w:rsid w:val="000E7416"/>
    <w:rsid w:val="000F459B"/>
    <w:rsid w:val="0010219E"/>
    <w:rsid w:val="0010697A"/>
    <w:rsid w:val="001422FE"/>
    <w:rsid w:val="00152F8C"/>
    <w:rsid w:val="001661B7"/>
    <w:rsid w:val="001B7E86"/>
    <w:rsid w:val="001D4E5A"/>
    <w:rsid w:val="001F350C"/>
    <w:rsid w:val="00230F4B"/>
    <w:rsid w:val="002440D8"/>
    <w:rsid w:val="0027167A"/>
    <w:rsid w:val="002B3186"/>
    <w:rsid w:val="002C337D"/>
    <w:rsid w:val="002C5F6D"/>
    <w:rsid w:val="002F6540"/>
    <w:rsid w:val="00306DB6"/>
    <w:rsid w:val="003107AC"/>
    <w:rsid w:val="003131FF"/>
    <w:rsid w:val="00325B10"/>
    <w:rsid w:val="003354F9"/>
    <w:rsid w:val="003524ED"/>
    <w:rsid w:val="00371D2B"/>
    <w:rsid w:val="003944F2"/>
    <w:rsid w:val="003F04EA"/>
    <w:rsid w:val="003F33C0"/>
    <w:rsid w:val="003F3779"/>
    <w:rsid w:val="00423B46"/>
    <w:rsid w:val="00444205"/>
    <w:rsid w:val="00447E90"/>
    <w:rsid w:val="00455392"/>
    <w:rsid w:val="00465359"/>
    <w:rsid w:val="00477F7D"/>
    <w:rsid w:val="00486A13"/>
    <w:rsid w:val="00492245"/>
    <w:rsid w:val="004A13B7"/>
    <w:rsid w:val="004C2416"/>
    <w:rsid w:val="004D6E4F"/>
    <w:rsid w:val="00514C29"/>
    <w:rsid w:val="00523F41"/>
    <w:rsid w:val="00525618"/>
    <w:rsid w:val="00531966"/>
    <w:rsid w:val="005920DB"/>
    <w:rsid w:val="00596079"/>
    <w:rsid w:val="005A015B"/>
    <w:rsid w:val="005C77CC"/>
    <w:rsid w:val="005F2618"/>
    <w:rsid w:val="006106B7"/>
    <w:rsid w:val="006444C2"/>
    <w:rsid w:val="00663373"/>
    <w:rsid w:val="0067723E"/>
    <w:rsid w:val="006C1623"/>
    <w:rsid w:val="006D7C44"/>
    <w:rsid w:val="006E0665"/>
    <w:rsid w:val="00703576"/>
    <w:rsid w:val="007154D3"/>
    <w:rsid w:val="00734826"/>
    <w:rsid w:val="0073572A"/>
    <w:rsid w:val="00741844"/>
    <w:rsid w:val="00763896"/>
    <w:rsid w:val="00766002"/>
    <w:rsid w:val="00766DF9"/>
    <w:rsid w:val="00785598"/>
    <w:rsid w:val="007C5F76"/>
    <w:rsid w:val="007D20FE"/>
    <w:rsid w:val="008136B0"/>
    <w:rsid w:val="00844F92"/>
    <w:rsid w:val="00861FB7"/>
    <w:rsid w:val="008665E4"/>
    <w:rsid w:val="00882A97"/>
    <w:rsid w:val="008A118D"/>
    <w:rsid w:val="008A2CA3"/>
    <w:rsid w:val="008A4C22"/>
    <w:rsid w:val="00912812"/>
    <w:rsid w:val="0091346E"/>
    <w:rsid w:val="00917D24"/>
    <w:rsid w:val="0096672A"/>
    <w:rsid w:val="0097015E"/>
    <w:rsid w:val="0097694C"/>
    <w:rsid w:val="009B1D2A"/>
    <w:rsid w:val="009D3BA0"/>
    <w:rsid w:val="00A05867"/>
    <w:rsid w:val="00A47E26"/>
    <w:rsid w:val="00A515B7"/>
    <w:rsid w:val="00A57938"/>
    <w:rsid w:val="00A651F6"/>
    <w:rsid w:val="00AC1888"/>
    <w:rsid w:val="00B146F6"/>
    <w:rsid w:val="00B5208D"/>
    <w:rsid w:val="00BB2125"/>
    <w:rsid w:val="00BB723F"/>
    <w:rsid w:val="00BC32BA"/>
    <w:rsid w:val="00BD6BE7"/>
    <w:rsid w:val="00C26403"/>
    <w:rsid w:val="00C461F5"/>
    <w:rsid w:val="00C57694"/>
    <w:rsid w:val="00C86BA1"/>
    <w:rsid w:val="00C937FE"/>
    <w:rsid w:val="00CD051D"/>
    <w:rsid w:val="00D000AD"/>
    <w:rsid w:val="00D1030B"/>
    <w:rsid w:val="00D11A17"/>
    <w:rsid w:val="00D21C79"/>
    <w:rsid w:val="00D37DD1"/>
    <w:rsid w:val="00D540C2"/>
    <w:rsid w:val="00D8163F"/>
    <w:rsid w:val="00D971C2"/>
    <w:rsid w:val="00DA2AFB"/>
    <w:rsid w:val="00DB3365"/>
    <w:rsid w:val="00DC5B70"/>
    <w:rsid w:val="00DD7B9F"/>
    <w:rsid w:val="00E04210"/>
    <w:rsid w:val="00E07321"/>
    <w:rsid w:val="00E16870"/>
    <w:rsid w:val="00E16FA2"/>
    <w:rsid w:val="00E22E08"/>
    <w:rsid w:val="00E75F54"/>
    <w:rsid w:val="00E96D7D"/>
    <w:rsid w:val="00EC22EC"/>
    <w:rsid w:val="00F0580B"/>
    <w:rsid w:val="00F94EF7"/>
    <w:rsid w:val="00FA21C5"/>
    <w:rsid w:val="00FA2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0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844"/>
    <w:pPr>
      <w:keepNext/>
      <w:keepLines/>
      <w:widowControl/>
      <w:suppressAutoHyphens w:val="0"/>
      <w:autoSpaceDN/>
      <w:spacing w:before="480" w:line="259" w:lineRule="auto"/>
      <w:textAlignment w:val="auto"/>
      <w:outlineLvl w:val="0"/>
    </w:pPr>
    <w:rPr>
      <w:rFonts w:asciiTheme="majorHAnsi" w:eastAsiaTheme="majorEastAsia" w:hAnsiTheme="majorHAnsi" w:cstheme="majorBidi"/>
      <w:b/>
      <w:bCs/>
      <w:color w:val="2C6EAB" w:themeColor="accent1" w:themeShade="B5"/>
      <w:kern w:val="0"/>
      <w:sz w:val="32"/>
      <w:szCs w:val="32"/>
      <w:lang w:eastAsia="en-US" w:bidi="ar-SA"/>
    </w:rPr>
  </w:style>
  <w:style w:type="paragraph" w:styleId="Heading2">
    <w:name w:val="heading 2"/>
    <w:basedOn w:val="Normal"/>
    <w:next w:val="Normal"/>
    <w:link w:val="Heading2Char"/>
    <w:uiPriority w:val="9"/>
    <w:unhideWhenUsed/>
    <w:qFormat/>
    <w:rsid w:val="00741844"/>
    <w:pPr>
      <w:keepNext/>
      <w:keepLines/>
      <w:widowControl/>
      <w:suppressAutoHyphens w:val="0"/>
      <w:autoSpaceDN/>
      <w:spacing w:before="200" w:line="259" w:lineRule="auto"/>
      <w:textAlignment w:val="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2C337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Normal"/>
    <w:next w:val="Normal"/>
    <w:link w:val="TitleChar"/>
    <w:uiPriority w:val="10"/>
    <w:qFormat/>
    <w:rsid w:val="00A5793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41844"/>
    <w:pPr>
      <w:numPr>
        <w:ilvl w:val="1"/>
      </w:numPr>
    </w:pPr>
    <w:rPr>
      <w:rFonts w:asciiTheme="majorHAnsi" w:eastAsiaTheme="majorEastAsia" w:hAnsiTheme="majorHAnsi" w:cstheme="majorBidi"/>
      <w:i/>
      <w:iCs/>
      <w:color w:val="5B9BD5" w:themeColor="accent1"/>
      <w:spacing w:val="15"/>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link w:val="Heading1"/>
    <w:uiPriority w:val="9"/>
    <w:rsid w:val="00741844"/>
    <w:rPr>
      <w:rFonts w:asciiTheme="majorHAnsi" w:eastAsiaTheme="majorEastAsia" w:hAnsiTheme="majorHAnsi" w:cstheme="majorBidi"/>
      <w:b/>
      <w:bCs/>
      <w:color w:val="2C6EAB" w:themeColor="accent1" w:themeShade="B5"/>
      <w:kern w:val="0"/>
      <w:sz w:val="32"/>
      <w:szCs w:val="32"/>
      <w:lang w:eastAsia="en-US" w:bidi="ar-SA"/>
    </w:rPr>
  </w:style>
  <w:style w:type="character" w:customStyle="1" w:styleId="Heading2Char">
    <w:name w:val="Heading 2 Char"/>
    <w:basedOn w:val="DefaultParagraphFont"/>
    <w:link w:val="Heading2"/>
    <w:uiPriority w:val="9"/>
    <w:rsid w:val="00741844"/>
    <w:rPr>
      <w:rFonts w:asciiTheme="majorHAnsi" w:eastAsiaTheme="majorEastAsia" w:hAnsiTheme="majorHAnsi" w:cstheme="majorBidi"/>
      <w:b/>
      <w:bCs/>
      <w:color w:val="5B9BD5" w:themeColor="accent1"/>
      <w:kern w:val="0"/>
      <w:sz w:val="26"/>
      <w:szCs w:val="26"/>
      <w:lang w:eastAsia="en-US" w:bidi="ar-SA"/>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33"/>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character" w:customStyle="1" w:styleId="Heading3Char">
    <w:name w:val="Heading 3 Char"/>
    <w:basedOn w:val="DefaultParagraphFont"/>
    <w:link w:val="Heading3"/>
    <w:uiPriority w:val="9"/>
    <w:rsid w:val="002C337D"/>
    <w:rPr>
      <w:rFonts w:asciiTheme="majorHAnsi" w:eastAsiaTheme="majorEastAsia" w:hAnsiTheme="majorHAnsi" w:cs="Mangal"/>
      <w:color w:val="1F4D78" w:themeColor="accent1" w:themeShade="7F"/>
      <w:szCs w:val="21"/>
    </w:rPr>
  </w:style>
  <w:style w:type="paragraph" w:styleId="Header">
    <w:name w:val="header"/>
    <w:basedOn w:val="Normal"/>
    <w:link w:val="HeaderChar"/>
    <w:uiPriority w:val="99"/>
    <w:unhideWhenUsed/>
    <w:rsid w:val="0010219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0219E"/>
    <w:rPr>
      <w:rFonts w:cs="Mangal"/>
      <w:szCs w:val="21"/>
    </w:rPr>
  </w:style>
  <w:style w:type="paragraph" w:styleId="Footer">
    <w:name w:val="footer"/>
    <w:basedOn w:val="Normal"/>
    <w:link w:val="FooterChar"/>
    <w:uiPriority w:val="99"/>
    <w:unhideWhenUsed/>
    <w:rsid w:val="0010219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0219E"/>
    <w:rPr>
      <w:rFonts w:cs="Mangal"/>
      <w:szCs w:val="21"/>
    </w:rPr>
  </w:style>
  <w:style w:type="character" w:customStyle="1" w:styleId="TitleChar">
    <w:name w:val="Title Char"/>
    <w:basedOn w:val="DefaultParagraphFont"/>
    <w:link w:val="Title"/>
    <w:uiPriority w:val="10"/>
    <w:rsid w:val="00A57938"/>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741844"/>
    <w:rPr>
      <w:rFonts w:asciiTheme="majorHAnsi" w:eastAsiaTheme="majorEastAsia" w:hAnsiTheme="majorHAnsi" w:cstheme="majorBidi"/>
      <w:i/>
      <w:iCs/>
      <w:color w:val="5B9BD5" w:themeColor="accent1"/>
      <w:spacing w:val="15"/>
    </w:rPr>
  </w:style>
  <w:style w:type="character" w:styleId="Hyperlink">
    <w:name w:val="Hyperlink"/>
    <w:basedOn w:val="DefaultParagraphFont"/>
    <w:uiPriority w:val="99"/>
    <w:unhideWhenUsed/>
    <w:rsid w:val="00005206"/>
    <w:rPr>
      <w:color w:val="0563C1" w:themeColor="hyperlink"/>
      <w:u w:val="single"/>
    </w:rPr>
  </w:style>
  <w:style w:type="character" w:styleId="FollowedHyperlink">
    <w:name w:val="FollowedHyperlink"/>
    <w:basedOn w:val="DefaultParagraphFont"/>
    <w:uiPriority w:val="99"/>
    <w:semiHidden/>
    <w:unhideWhenUsed/>
    <w:rsid w:val="00BC32B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844"/>
    <w:pPr>
      <w:keepNext/>
      <w:keepLines/>
      <w:widowControl/>
      <w:suppressAutoHyphens w:val="0"/>
      <w:autoSpaceDN/>
      <w:spacing w:before="480" w:line="259" w:lineRule="auto"/>
      <w:textAlignment w:val="auto"/>
      <w:outlineLvl w:val="0"/>
    </w:pPr>
    <w:rPr>
      <w:rFonts w:asciiTheme="majorHAnsi" w:eastAsiaTheme="majorEastAsia" w:hAnsiTheme="majorHAnsi" w:cstheme="majorBidi"/>
      <w:b/>
      <w:bCs/>
      <w:color w:val="2C6EAB" w:themeColor="accent1" w:themeShade="B5"/>
      <w:kern w:val="0"/>
      <w:sz w:val="32"/>
      <w:szCs w:val="32"/>
      <w:lang w:eastAsia="en-US" w:bidi="ar-SA"/>
    </w:rPr>
  </w:style>
  <w:style w:type="paragraph" w:styleId="Heading2">
    <w:name w:val="heading 2"/>
    <w:basedOn w:val="Normal"/>
    <w:next w:val="Normal"/>
    <w:link w:val="Heading2Char"/>
    <w:uiPriority w:val="9"/>
    <w:unhideWhenUsed/>
    <w:qFormat/>
    <w:rsid w:val="00741844"/>
    <w:pPr>
      <w:keepNext/>
      <w:keepLines/>
      <w:widowControl/>
      <w:suppressAutoHyphens w:val="0"/>
      <w:autoSpaceDN/>
      <w:spacing w:before="200" w:line="259" w:lineRule="auto"/>
      <w:textAlignment w:val="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2C337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Normal"/>
    <w:next w:val="Normal"/>
    <w:link w:val="TitleChar"/>
    <w:uiPriority w:val="10"/>
    <w:qFormat/>
    <w:rsid w:val="00A5793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41844"/>
    <w:pPr>
      <w:numPr>
        <w:ilvl w:val="1"/>
      </w:numPr>
    </w:pPr>
    <w:rPr>
      <w:rFonts w:asciiTheme="majorHAnsi" w:eastAsiaTheme="majorEastAsia" w:hAnsiTheme="majorHAnsi" w:cstheme="majorBidi"/>
      <w:i/>
      <w:iCs/>
      <w:color w:val="5B9BD5" w:themeColor="accent1"/>
      <w:spacing w:val="15"/>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link w:val="Heading1"/>
    <w:uiPriority w:val="9"/>
    <w:rsid w:val="00741844"/>
    <w:rPr>
      <w:rFonts w:asciiTheme="majorHAnsi" w:eastAsiaTheme="majorEastAsia" w:hAnsiTheme="majorHAnsi" w:cstheme="majorBidi"/>
      <w:b/>
      <w:bCs/>
      <w:color w:val="2C6EAB" w:themeColor="accent1" w:themeShade="B5"/>
      <w:kern w:val="0"/>
      <w:sz w:val="32"/>
      <w:szCs w:val="32"/>
      <w:lang w:eastAsia="en-US" w:bidi="ar-SA"/>
    </w:rPr>
  </w:style>
  <w:style w:type="character" w:customStyle="1" w:styleId="Heading2Char">
    <w:name w:val="Heading 2 Char"/>
    <w:basedOn w:val="DefaultParagraphFont"/>
    <w:link w:val="Heading2"/>
    <w:uiPriority w:val="9"/>
    <w:rsid w:val="00741844"/>
    <w:rPr>
      <w:rFonts w:asciiTheme="majorHAnsi" w:eastAsiaTheme="majorEastAsia" w:hAnsiTheme="majorHAnsi" w:cstheme="majorBidi"/>
      <w:b/>
      <w:bCs/>
      <w:color w:val="5B9BD5" w:themeColor="accent1"/>
      <w:kern w:val="0"/>
      <w:sz w:val="26"/>
      <w:szCs w:val="26"/>
      <w:lang w:eastAsia="en-US" w:bidi="ar-SA"/>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33"/>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character" w:customStyle="1" w:styleId="Heading3Char">
    <w:name w:val="Heading 3 Char"/>
    <w:basedOn w:val="DefaultParagraphFont"/>
    <w:link w:val="Heading3"/>
    <w:uiPriority w:val="9"/>
    <w:rsid w:val="002C337D"/>
    <w:rPr>
      <w:rFonts w:asciiTheme="majorHAnsi" w:eastAsiaTheme="majorEastAsia" w:hAnsiTheme="majorHAnsi" w:cs="Mangal"/>
      <w:color w:val="1F4D78" w:themeColor="accent1" w:themeShade="7F"/>
      <w:szCs w:val="21"/>
    </w:rPr>
  </w:style>
  <w:style w:type="paragraph" w:styleId="Header">
    <w:name w:val="header"/>
    <w:basedOn w:val="Normal"/>
    <w:link w:val="HeaderChar"/>
    <w:uiPriority w:val="99"/>
    <w:unhideWhenUsed/>
    <w:rsid w:val="0010219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0219E"/>
    <w:rPr>
      <w:rFonts w:cs="Mangal"/>
      <w:szCs w:val="21"/>
    </w:rPr>
  </w:style>
  <w:style w:type="paragraph" w:styleId="Footer">
    <w:name w:val="footer"/>
    <w:basedOn w:val="Normal"/>
    <w:link w:val="FooterChar"/>
    <w:uiPriority w:val="99"/>
    <w:unhideWhenUsed/>
    <w:rsid w:val="0010219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0219E"/>
    <w:rPr>
      <w:rFonts w:cs="Mangal"/>
      <w:szCs w:val="21"/>
    </w:rPr>
  </w:style>
  <w:style w:type="character" w:customStyle="1" w:styleId="TitleChar">
    <w:name w:val="Title Char"/>
    <w:basedOn w:val="DefaultParagraphFont"/>
    <w:link w:val="Title"/>
    <w:uiPriority w:val="10"/>
    <w:rsid w:val="00A57938"/>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741844"/>
    <w:rPr>
      <w:rFonts w:asciiTheme="majorHAnsi" w:eastAsiaTheme="majorEastAsia" w:hAnsiTheme="majorHAnsi" w:cstheme="majorBidi"/>
      <w:i/>
      <w:iCs/>
      <w:color w:val="5B9BD5" w:themeColor="accent1"/>
      <w:spacing w:val="15"/>
    </w:rPr>
  </w:style>
  <w:style w:type="character" w:styleId="Hyperlink">
    <w:name w:val="Hyperlink"/>
    <w:basedOn w:val="DefaultParagraphFont"/>
    <w:uiPriority w:val="99"/>
    <w:unhideWhenUsed/>
    <w:rsid w:val="00005206"/>
    <w:rPr>
      <w:color w:val="0563C1" w:themeColor="hyperlink"/>
      <w:u w:val="single"/>
    </w:rPr>
  </w:style>
  <w:style w:type="character" w:styleId="FollowedHyperlink">
    <w:name w:val="FollowedHyperlink"/>
    <w:basedOn w:val="DefaultParagraphFont"/>
    <w:uiPriority w:val="99"/>
    <w:semiHidden/>
    <w:unhideWhenUsed/>
    <w:rsid w:val="00BC32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developer.android.com/reference/android/app/Activity.html" TargetMode="External"/><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2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2280</TotalTime>
  <Pages>8</Pages>
  <Words>2338</Words>
  <Characters>13332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bryanta</dc:creator>
  <cp:lastModifiedBy>Adam Porter</cp:lastModifiedBy>
  <cp:revision>78</cp:revision>
  <cp:lastPrinted>2015-02-24T09:52:00Z</cp:lastPrinted>
  <dcterms:created xsi:type="dcterms:W3CDTF">2013-12-31T09:54:00Z</dcterms:created>
  <dcterms:modified xsi:type="dcterms:W3CDTF">2015-02-24T09:53:00Z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